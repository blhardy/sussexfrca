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9DA79EB" w:rsidR="004F4FD7" w:rsidRPr="002E10F6" w:rsidRDefault="001D44E2" w:rsidP="00C70CBD">
      <w:pPr>
        <w:spacing w:line="360" w:lineRule="auto"/>
        <w:jc w:val="center"/>
        <w:rPr>
          <w:rFonts w:ascii="Times New Roman" w:eastAsia="Times New Roman" w:hAnsi="Times New Roman" w:cs="Times New Roman"/>
          <w:b/>
          <w:bCs/>
          <w:sz w:val="24"/>
          <w:szCs w:val="24"/>
        </w:rPr>
      </w:pPr>
      <w:r w:rsidRPr="002E10F6">
        <w:rPr>
          <w:rFonts w:ascii="Times New Roman" w:hAnsi="Times New Roman" w:cs="Times New Roman"/>
          <w:b/>
          <w:bCs/>
          <w:sz w:val="24"/>
          <w:szCs w:val="24"/>
        </w:rPr>
        <w:t xml:space="preserve">Insights into recovery from severe COVID-19: </w:t>
      </w:r>
      <w:r w:rsidR="00644C0A">
        <w:rPr>
          <w:rFonts w:ascii="Times New Roman" w:hAnsi="Times New Roman" w:cs="Times New Roman"/>
          <w:b/>
          <w:bCs/>
          <w:sz w:val="24"/>
          <w:szCs w:val="24"/>
        </w:rPr>
        <w:t xml:space="preserve">triangulation of stories from </w:t>
      </w:r>
      <w:r w:rsidRPr="002E10F6">
        <w:rPr>
          <w:rFonts w:ascii="Times New Roman" w:hAnsi="Times New Roman" w:cs="Times New Roman"/>
          <w:b/>
          <w:bCs/>
          <w:sz w:val="24"/>
          <w:szCs w:val="24"/>
        </w:rPr>
        <w:t>survivors, relatives and professionals</w:t>
      </w:r>
    </w:p>
    <w:p w14:paraId="00000002" w14:textId="2BCF0547" w:rsidR="004F4FD7" w:rsidRPr="003A52D1" w:rsidRDefault="00422876" w:rsidP="00C70CBD">
      <w:pPr>
        <w:spacing w:line="360" w:lineRule="auto"/>
        <w:jc w:val="center"/>
        <w:rPr>
          <w:rFonts w:ascii="Times New Roman" w:eastAsia="Times New Roman" w:hAnsi="Times New Roman" w:cs="Times New Roman"/>
          <w:sz w:val="24"/>
          <w:szCs w:val="24"/>
        </w:rPr>
      </w:pPr>
      <w:sdt>
        <w:sdtPr>
          <w:rPr>
            <w:rFonts w:ascii="Times New Roman" w:hAnsi="Times New Roman" w:cs="Times New Roman"/>
            <w:sz w:val="24"/>
            <w:szCs w:val="24"/>
          </w:rPr>
          <w:tag w:val="goog_rdk_0"/>
          <w:id w:val="292422445"/>
          <w:showingPlcHdr/>
        </w:sdtPr>
        <w:sdtEndPr/>
        <w:sdtContent>
          <w:r w:rsidR="002C7DE6">
            <w:rPr>
              <w:rFonts w:ascii="Times New Roman" w:hAnsi="Times New Roman" w:cs="Times New Roman"/>
              <w:sz w:val="24"/>
              <w:szCs w:val="24"/>
            </w:rPr>
            <w:t xml:space="preserve">     </w:t>
          </w:r>
        </w:sdtContent>
      </w:sdt>
    </w:p>
    <w:p w14:paraId="00000003" w14:textId="433B26A2" w:rsidR="004F4FD7"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Ana-Carolina Gonçalves, </w:t>
      </w:r>
      <w:r w:rsidR="002E10F6">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xml:space="preserve">, UK </w:t>
      </w:r>
    </w:p>
    <w:p w14:paraId="49A08570" w14:textId="77777777" w:rsidR="007E3C35" w:rsidRPr="003A52D1" w:rsidRDefault="007E3C35"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Annabel Williams, Oxford Brookes University, UK</w:t>
      </w:r>
    </w:p>
    <w:p w14:paraId="7BC00096" w14:textId="77777777" w:rsidR="00E57FE1" w:rsidRPr="003A52D1" w:rsidRDefault="00E57FE1"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Christina </w:t>
      </w:r>
      <w:proofErr w:type="spellStart"/>
      <w:r w:rsidRPr="003A52D1">
        <w:rPr>
          <w:rFonts w:ascii="Times New Roman" w:eastAsia="Times New Roman" w:hAnsi="Times New Roman" w:cs="Times New Roman"/>
          <w:sz w:val="24"/>
          <w:szCs w:val="24"/>
        </w:rPr>
        <w:t>Koulouglioti</w:t>
      </w:r>
      <w:proofErr w:type="spellEnd"/>
      <w:r w:rsidRPr="003A52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xml:space="preserve">, UK </w:t>
      </w:r>
    </w:p>
    <w:p w14:paraId="00000004" w14:textId="4539D864"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Todd Leckie, </w:t>
      </w:r>
      <w:r w:rsidR="002E10F6">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xml:space="preserve">, UK </w:t>
      </w:r>
    </w:p>
    <w:p w14:paraId="00000005" w14:textId="4F409D7D"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Alexander Hunter, </w:t>
      </w:r>
      <w:r w:rsidR="002E10F6">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xml:space="preserve">, UK </w:t>
      </w:r>
    </w:p>
    <w:p w14:paraId="00000006" w14:textId="77777777"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Daniel Fitzpatrick, University of Brighton, UK, St George’s University Hospitals NHS Foundation Trust, London, UK </w:t>
      </w:r>
    </w:p>
    <w:p w14:paraId="00000007" w14:textId="77777777"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Alan Richardson, University of Brighton, UK </w:t>
      </w:r>
    </w:p>
    <w:p w14:paraId="00000008" w14:textId="35B3B609"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Benjamin Hardy, </w:t>
      </w:r>
      <w:r w:rsidR="002E10F6">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UK</w:t>
      </w:r>
    </w:p>
    <w:p w14:paraId="0000000A" w14:textId="1FE7669B"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Richard Venn, </w:t>
      </w:r>
      <w:r w:rsidR="002E10F6">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xml:space="preserve">, UK </w:t>
      </w:r>
    </w:p>
    <w:p w14:paraId="0000000B" w14:textId="4BB904CB" w:rsidR="004F4FD7" w:rsidRPr="003A52D1" w:rsidRDefault="000F2C56" w:rsidP="00C70CBD">
      <w:pPr>
        <w:spacing w:line="360" w:lineRule="auto"/>
        <w:jc w:val="center"/>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Luke Hodgson, </w:t>
      </w:r>
      <w:r w:rsidR="002E10F6">
        <w:rPr>
          <w:rFonts w:ascii="Times New Roman" w:eastAsia="Times New Roman" w:hAnsi="Times New Roman" w:cs="Times New Roman"/>
          <w:sz w:val="24"/>
          <w:szCs w:val="24"/>
        </w:rPr>
        <w:t>University Hospitals Sussex</w:t>
      </w:r>
      <w:r w:rsidRPr="003A52D1">
        <w:rPr>
          <w:rFonts w:ascii="Times New Roman" w:eastAsia="Times New Roman" w:hAnsi="Times New Roman" w:cs="Times New Roman"/>
          <w:sz w:val="24"/>
          <w:szCs w:val="24"/>
        </w:rPr>
        <w:t xml:space="preserve">, UK, University of Surrey </w:t>
      </w:r>
    </w:p>
    <w:p w14:paraId="0000000D" w14:textId="77777777" w:rsidR="004F4FD7" w:rsidRPr="003A52D1" w:rsidRDefault="004F4FD7" w:rsidP="00C70CBD">
      <w:pPr>
        <w:spacing w:line="360" w:lineRule="auto"/>
        <w:rPr>
          <w:rFonts w:ascii="Times New Roman" w:eastAsia="Times New Roman" w:hAnsi="Times New Roman" w:cs="Times New Roman"/>
          <w:sz w:val="24"/>
          <w:szCs w:val="24"/>
        </w:rPr>
      </w:pPr>
    </w:p>
    <w:p w14:paraId="0000000E" w14:textId="77777777" w:rsidR="004F4FD7" w:rsidRPr="003A52D1" w:rsidRDefault="004F4FD7" w:rsidP="00C70CBD">
      <w:pPr>
        <w:spacing w:line="360" w:lineRule="auto"/>
        <w:rPr>
          <w:rFonts w:ascii="Times New Roman" w:eastAsia="Times New Roman" w:hAnsi="Times New Roman" w:cs="Times New Roman"/>
          <w:sz w:val="24"/>
          <w:szCs w:val="24"/>
        </w:rPr>
      </w:pPr>
    </w:p>
    <w:p w14:paraId="0000000F" w14:textId="77777777" w:rsidR="004F4FD7" w:rsidRPr="003A52D1" w:rsidRDefault="000F2C56" w:rsidP="00C70CBD">
      <w:pPr>
        <w:spacing w:line="360" w:lineRule="auto"/>
        <w:rPr>
          <w:rFonts w:ascii="Times New Roman" w:eastAsia="Times New Roman" w:hAnsi="Times New Roman" w:cs="Times New Roman"/>
          <w:sz w:val="24"/>
          <w:szCs w:val="24"/>
          <w:lang w:val="pt-PT"/>
        </w:rPr>
      </w:pPr>
      <w:proofErr w:type="spellStart"/>
      <w:r w:rsidRPr="003A52D1">
        <w:rPr>
          <w:rFonts w:ascii="Times New Roman" w:eastAsia="Times New Roman" w:hAnsi="Times New Roman" w:cs="Times New Roman"/>
          <w:sz w:val="24"/>
          <w:szCs w:val="24"/>
          <w:lang w:val="pt-PT"/>
        </w:rPr>
        <w:t>Correspondence</w:t>
      </w:r>
      <w:proofErr w:type="spellEnd"/>
      <w:r w:rsidRPr="003A52D1">
        <w:rPr>
          <w:rFonts w:ascii="Times New Roman" w:eastAsia="Times New Roman" w:hAnsi="Times New Roman" w:cs="Times New Roman"/>
          <w:sz w:val="24"/>
          <w:szCs w:val="24"/>
          <w:lang w:val="pt-PT"/>
        </w:rPr>
        <w:t xml:space="preserve"> to: Ana-Carolina Gonçalves (AnaCarolina.Goncalves@nhs.net)</w:t>
      </w:r>
    </w:p>
    <w:p w14:paraId="00000015"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6"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7"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8"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9"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A"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B"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C" w14:textId="77777777" w:rsidR="004F4FD7" w:rsidRPr="00AB4109" w:rsidRDefault="004F4FD7" w:rsidP="00C70CBD">
      <w:pPr>
        <w:spacing w:line="360" w:lineRule="auto"/>
        <w:rPr>
          <w:rFonts w:ascii="Times New Roman" w:eastAsia="Times New Roman" w:hAnsi="Times New Roman" w:cs="Times New Roman"/>
          <w:sz w:val="24"/>
          <w:szCs w:val="24"/>
          <w:lang w:val="pt-PT"/>
        </w:rPr>
      </w:pPr>
    </w:p>
    <w:p w14:paraId="0000001D" w14:textId="0CED528D" w:rsidR="004F4FD7" w:rsidRPr="00F45832" w:rsidRDefault="00F45832" w:rsidP="00C70CBD">
      <w:pPr>
        <w:spacing w:line="360" w:lineRule="auto"/>
        <w:jc w:val="center"/>
        <w:rPr>
          <w:rFonts w:ascii="Times New Roman" w:eastAsia="Times New Roman" w:hAnsi="Times New Roman" w:cs="Times New Roman"/>
          <w:b/>
          <w:bCs/>
          <w:sz w:val="24"/>
          <w:szCs w:val="24"/>
        </w:rPr>
      </w:pPr>
      <w:r w:rsidRPr="00F45832">
        <w:rPr>
          <w:rFonts w:ascii="Times New Roman" w:eastAsia="Times New Roman" w:hAnsi="Times New Roman" w:cs="Times New Roman"/>
          <w:b/>
          <w:bCs/>
          <w:sz w:val="24"/>
          <w:szCs w:val="24"/>
        </w:rPr>
        <w:t>ABSTRACT</w:t>
      </w:r>
    </w:p>
    <w:p w14:paraId="0000001F" w14:textId="7DC5D30E" w:rsidR="004F4FD7" w:rsidRPr="003A52D1" w:rsidRDefault="00117A6C"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r w:rsidR="0056090A">
        <w:rPr>
          <w:rFonts w:ascii="Times New Roman" w:eastAsia="Times New Roman" w:hAnsi="Times New Roman" w:cs="Times New Roman"/>
          <w:sz w:val="24"/>
          <w:szCs w:val="24"/>
        </w:rPr>
        <w:t xml:space="preserve">: </w:t>
      </w:r>
      <w:r w:rsidR="000102BE">
        <w:rPr>
          <w:rFonts w:ascii="Times New Roman" w:eastAsia="Times New Roman" w:hAnsi="Times New Roman" w:cs="Times New Roman"/>
          <w:sz w:val="24"/>
          <w:szCs w:val="24"/>
        </w:rPr>
        <w:t>The COVID-19 pandemic has been associated with an unprecedented number of critical care survivors</w:t>
      </w:r>
      <w:r w:rsidR="006C1B86">
        <w:rPr>
          <w:rFonts w:ascii="Times New Roman" w:eastAsia="Times New Roman" w:hAnsi="Times New Roman" w:cs="Times New Roman"/>
          <w:sz w:val="24"/>
          <w:szCs w:val="24"/>
        </w:rPr>
        <w:t>.</w:t>
      </w:r>
      <w:r w:rsidR="002D6C23">
        <w:rPr>
          <w:rFonts w:ascii="Times New Roman" w:eastAsia="Times New Roman" w:hAnsi="Times New Roman" w:cs="Times New Roman"/>
          <w:sz w:val="24"/>
          <w:szCs w:val="24"/>
        </w:rPr>
        <w:t xml:space="preserve"> The</w:t>
      </w:r>
      <w:r w:rsidR="006C1B86">
        <w:rPr>
          <w:rFonts w:ascii="Times New Roman" w:eastAsia="Times New Roman" w:hAnsi="Times New Roman" w:cs="Times New Roman"/>
          <w:sz w:val="24"/>
          <w:szCs w:val="24"/>
        </w:rPr>
        <w:t>ir</w:t>
      </w:r>
      <w:r w:rsidR="002D6C23">
        <w:rPr>
          <w:rFonts w:ascii="Times New Roman" w:eastAsia="Times New Roman" w:hAnsi="Times New Roman" w:cs="Times New Roman"/>
          <w:sz w:val="24"/>
          <w:szCs w:val="24"/>
        </w:rPr>
        <w:t xml:space="preserve"> recovery process is likely to be complex</w:t>
      </w:r>
      <w:r w:rsidR="006C1B86">
        <w:rPr>
          <w:rFonts w:ascii="Times New Roman" w:eastAsia="Times New Roman" w:hAnsi="Times New Roman" w:cs="Times New Roman"/>
          <w:sz w:val="24"/>
          <w:szCs w:val="24"/>
        </w:rPr>
        <w:t xml:space="preserve">, </w:t>
      </w:r>
      <w:r w:rsidR="002D6C23">
        <w:rPr>
          <w:rFonts w:ascii="Times New Roman" w:eastAsia="Times New Roman" w:hAnsi="Times New Roman" w:cs="Times New Roman"/>
          <w:sz w:val="24"/>
          <w:szCs w:val="24"/>
        </w:rPr>
        <w:t>but little is known about their experience</w:t>
      </w:r>
      <w:r w:rsidR="00A14DD0">
        <w:rPr>
          <w:rFonts w:ascii="Times New Roman" w:eastAsia="Times New Roman" w:hAnsi="Times New Roman" w:cs="Times New Roman"/>
          <w:sz w:val="24"/>
          <w:szCs w:val="24"/>
        </w:rPr>
        <w:t>s</w:t>
      </w:r>
      <w:r w:rsidR="002D6C23">
        <w:rPr>
          <w:rFonts w:ascii="Times New Roman" w:eastAsia="Times New Roman" w:hAnsi="Times New Roman" w:cs="Times New Roman"/>
          <w:sz w:val="24"/>
          <w:szCs w:val="24"/>
        </w:rPr>
        <w:t xml:space="preserve"> </w:t>
      </w:r>
      <w:r w:rsidR="000102BE">
        <w:rPr>
          <w:rFonts w:ascii="Times New Roman" w:eastAsia="Times New Roman" w:hAnsi="Times New Roman" w:cs="Times New Roman"/>
          <w:sz w:val="24"/>
          <w:szCs w:val="24"/>
        </w:rPr>
        <w:t>to date</w:t>
      </w:r>
      <w:r w:rsidR="002D6C23">
        <w:rPr>
          <w:rFonts w:ascii="Times New Roman" w:eastAsia="Times New Roman" w:hAnsi="Times New Roman" w:cs="Times New Roman"/>
          <w:sz w:val="24"/>
          <w:szCs w:val="24"/>
        </w:rPr>
        <w:t xml:space="preserve"> and how best to support them. Th</w:t>
      </w:r>
      <w:r w:rsidR="006C1B86">
        <w:rPr>
          <w:rFonts w:ascii="Times New Roman" w:eastAsia="Times New Roman" w:hAnsi="Times New Roman" w:cs="Times New Roman"/>
          <w:sz w:val="24"/>
          <w:szCs w:val="24"/>
        </w:rPr>
        <w:t>is</w:t>
      </w:r>
      <w:r w:rsidR="002D6C23">
        <w:rPr>
          <w:rFonts w:ascii="Times New Roman" w:eastAsia="Times New Roman" w:hAnsi="Times New Roman" w:cs="Times New Roman"/>
          <w:sz w:val="24"/>
          <w:szCs w:val="24"/>
        </w:rPr>
        <w:t xml:space="preserve"> study aimed to explore experiences of recovery from the perspective of survivors, their relatives and professionals involved in their care. </w:t>
      </w:r>
    </w:p>
    <w:p w14:paraId="53280A00" w14:textId="3B931ADA" w:rsidR="00F45832" w:rsidRDefault="000F2C56" w:rsidP="00C70CBD">
      <w:pPr>
        <w:spacing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DESIGN, SETTING, AND PARTICIPANTS</w:t>
      </w:r>
      <w:r w:rsidR="002D6C23">
        <w:rPr>
          <w:rFonts w:ascii="Times New Roman" w:eastAsia="Times New Roman" w:hAnsi="Times New Roman" w:cs="Times New Roman"/>
          <w:sz w:val="24"/>
          <w:szCs w:val="24"/>
        </w:rPr>
        <w:t xml:space="preserve">: </w:t>
      </w:r>
      <w:commentRangeStart w:id="0"/>
      <w:r w:rsidR="002D6C23">
        <w:rPr>
          <w:rFonts w:ascii="Times New Roman" w:eastAsia="Times New Roman" w:hAnsi="Times New Roman" w:cs="Times New Roman"/>
          <w:sz w:val="24"/>
          <w:szCs w:val="24"/>
        </w:rPr>
        <w:t xml:space="preserve">In-depth qualitative interviews were conducted with </w:t>
      </w:r>
      <w:r w:rsidR="00F45832">
        <w:rPr>
          <w:rFonts w:ascii="Times New Roman" w:eastAsia="Times New Roman" w:hAnsi="Times New Roman" w:cs="Times New Roman"/>
          <w:sz w:val="24"/>
          <w:szCs w:val="24"/>
        </w:rPr>
        <w:t>three stakeholder groups: survivors of severe COVID-19 of the first wave of the pandemic, relatives or friends and professionals involved in their care</w:t>
      </w:r>
      <w:commentRangeEnd w:id="0"/>
      <w:r w:rsidR="000102BE">
        <w:rPr>
          <w:rStyle w:val="CommentReference"/>
        </w:rPr>
        <w:commentReference w:id="0"/>
      </w:r>
      <w:r w:rsidR="00F45832">
        <w:rPr>
          <w:rFonts w:ascii="Times New Roman" w:eastAsia="Times New Roman" w:hAnsi="Times New Roman" w:cs="Times New Roman"/>
          <w:sz w:val="24"/>
          <w:szCs w:val="24"/>
        </w:rPr>
        <w:t>. Participants were recruited from five acute hospitals in England</w:t>
      </w:r>
      <w:r w:rsidR="000102BE">
        <w:rPr>
          <w:rFonts w:ascii="Times New Roman" w:eastAsia="Times New Roman" w:hAnsi="Times New Roman" w:cs="Times New Roman"/>
          <w:sz w:val="24"/>
          <w:szCs w:val="24"/>
        </w:rPr>
        <w:t xml:space="preserve"> and</w:t>
      </w:r>
      <w:r w:rsidR="00F45832">
        <w:rPr>
          <w:rFonts w:ascii="Times New Roman" w:eastAsia="Times New Roman" w:hAnsi="Times New Roman" w:cs="Times New Roman"/>
          <w:sz w:val="24"/>
          <w:szCs w:val="24"/>
        </w:rPr>
        <w:t xml:space="preserve"> interviewed remotely</w:t>
      </w:r>
      <w:r w:rsidR="00655E44">
        <w:rPr>
          <w:rFonts w:ascii="Times New Roman" w:eastAsia="Times New Roman" w:hAnsi="Times New Roman" w:cs="Times New Roman"/>
          <w:sz w:val="24"/>
          <w:szCs w:val="24"/>
        </w:rPr>
        <w:t>, with data</w:t>
      </w:r>
      <w:r w:rsidR="00F45832">
        <w:rPr>
          <w:rFonts w:ascii="Times New Roman" w:eastAsia="Times New Roman" w:hAnsi="Times New Roman" w:cs="Times New Roman"/>
          <w:sz w:val="24"/>
          <w:szCs w:val="24"/>
        </w:rPr>
        <w:t xml:space="preserve"> analysed following thematic analysis.</w:t>
      </w:r>
    </w:p>
    <w:p w14:paraId="00000023" w14:textId="6369DD59" w:rsidR="004F4FD7" w:rsidRPr="003A52D1" w:rsidRDefault="002E10F6"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FINDINGS</w:t>
      </w:r>
      <w:r w:rsidR="00F45832">
        <w:rPr>
          <w:rFonts w:ascii="Times New Roman" w:eastAsia="Times New Roman" w:hAnsi="Times New Roman" w:cs="Times New Roman"/>
          <w:sz w:val="24"/>
          <w:szCs w:val="24"/>
        </w:rPr>
        <w:t xml:space="preserve">: 23 participants were included (12 professionals, 6 survivors and 5 relatives). Their </w:t>
      </w:r>
      <w:r w:rsidR="00655E44">
        <w:rPr>
          <w:rFonts w:ascii="Times New Roman" w:eastAsia="Times New Roman" w:hAnsi="Times New Roman" w:cs="Times New Roman"/>
          <w:sz w:val="24"/>
          <w:szCs w:val="24"/>
        </w:rPr>
        <w:t xml:space="preserve">collective </w:t>
      </w:r>
      <w:r w:rsidR="00846D93">
        <w:rPr>
          <w:rFonts w:ascii="Times New Roman" w:eastAsia="Times New Roman" w:hAnsi="Times New Roman" w:cs="Times New Roman"/>
          <w:sz w:val="24"/>
          <w:szCs w:val="24"/>
        </w:rPr>
        <w:t>narratives</w:t>
      </w:r>
      <w:r w:rsidR="00F45832">
        <w:rPr>
          <w:rFonts w:ascii="Times New Roman" w:eastAsia="Times New Roman" w:hAnsi="Times New Roman" w:cs="Times New Roman"/>
          <w:sz w:val="24"/>
          <w:szCs w:val="24"/>
        </w:rPr>
        <w:t xml:space="preserve"> </w:t>
      </w:r>
      <w:r w:rsidR="00655E44">
        <w:rPr>
          <w:rFonts w:ascii="Times New Roman" w:eastAsia="Times New Roman" w:hAnsi="Times New Roman" w:cs="Times New Roman"/>
          <w:sz w:val="24"/>
          <w:szCs w:val="24"/>
        </w:rPr>
        <w:t>are</w:t>
      </w:r>
      <w:r w:rsidR="00F45832">
        <w:rPr>
          <w:rFonts w:ascii="Times New Roman" w:eastAsia="Times New Roman" w:hAnsi="Times New Roman" w:cs="Times New Roman"/>
          <w:sz w:val="24"/>
          <w:szCs w:val="24"/>
        </w:rPr>
        <w:t xml:space="preserve"> presented </w:t>
      </w:r>
      <w:r w:rsidR="00655E44">
        <w:rPr>
          <w:rFonts w:ascii="Times New Roman" w:eastAsia="Times New Roman" w:hAnsi="Times New Roman" w:cs="Times New Roman"/>
          <w:sz w:val="24"/>
          <w:szCs w:val="24"/>
        </w:rPr>
        <w:t xml:space="preserve">through </w:t>
      </w:r>
      <w:r w:rsidR="00F45832">
        <w:rPr>
          <w:rFonts w:ascii="Times New Roman" w:eastAsia="Times New Roman" w:hAnsi="Times New Roman" w:cs="Times New Roman"/>
          <w:sz w:val="24"/>
          <w:szCs w:val="24"/>
        </w:rPr>
        <w:t xml:space="preserve">three </w:t>
      </w:r>
      <w:r w:rsidR="00655E44">
        <w:rPr>
          <w:rFonts w:ascii="Times New Roman" w:eastAsia="Times New Roman" w:hAnsi="Times New Roman" w:cs="Times New Roman"/>
          <w:sz w:val="24"/>
          <w:szCs w:val="24"/>
        </w:rPr>
        <w:t xml:space="preserve">main </w:t>
      </w:r>
      <w:r w:rsidR="00F45832">
        <w:rPr>
          <w:rFonts w:ascii="Times New Roman" w:eastAsia="Times New Roman" w:hAnsi="Times New Roman" w:cs="Times New Roman"/>
          <w:sz w:val="24"/>
          <w:szCs w:val="24"/>
        </w:rPr>
        <w:t xml:space="preserve">themes: (1) </w:t>
      </w:r>
      <w:r w:rsidR="00F45832" w:rsidRPr="00F45832">
        <w:rPr>
          <w:rFonts w:ascii="Times New Roman" w:eastAsia="Times New Roman" w:hAnsi="Times New Roman" w:cs="Times New Roman"/>
          <w:sz w:val="24"/>
          <w:szCs w:val="24"/>
        </w:rPr>
        <w:t>Deteriorating fast: a downhill journey from symptom</w:t>
      </w:r>
      <w:r w:rsidR="00655E44">
        <w:rPr>
          <w:rFonts w:ascii="Times New Roman" w:eastAsia="Times New Roman" w:hAnsi="Times New Roman" w:cs="Times New Roman"/>
          <w:sz w:val="24"/>
          <w:szCs w:val="24"/>
        </w:rPr>
        <w:t xml:space="preserve"> onset</w:t>
      </w:r>
      <w:r w:rsidR="00F45832" w:rsidRPr="00F45832">
        <w:rPr>
          <w:rFonts w:ascii="Times New Roman" w:eastAsia="Times New Roman" w:hAnsi="Times New Roman" w:cs="Times New Roman"/>
          <w:sz w:val="24"/>
          <w:szCs w:val="24"/>
        </w:rPr>
        <w:t xml:space="preserve"> to critical care</w:t>
      </w:r>
      <w:r w:rsidR="00F45832">
        <w:rPr>
          <w:rFonts w:ascii="Times New Roman" w:eastAsia="Times New Roman" w:hAnsi="Times New Roman" w:cs="Times New Roman"/>
          <w:sz w:val="24"/>
          <w:szCs w:val="24"/>
        </w:rPr>
        <w:t xml:space="preserve">; (2) Facing a new </w:t>
      </w:r>
      <w:commentRangeStart w:id="1"/>
      <w:r w:rsidR="00F45832">
        <w:rPr>
          <w:rFonts w:ascii="Times New Roman" w:eastAsia="Times New Roman" w:hAnsi="Times New Roman" w:cs="Times New Roman"/>
          <w:sz w:val="24"/>
          <w:szCs w:val="24"/>
        </w:rPr>
        <w:t>virus</w:t>
      </w:r>
      <w:commentRangeEnd w:id="1"/>
      <w:r w:rsidR="00655E44">
        <w:rPr>
          <w:rStyle w:val="CommentReference"/>
        </w:rPr>
        <w:commentReference w:id="1"/>
      </w:r>
      <w:r w:rsidR="00F45832">
        <w:rPr>
          <w:rFonts w:ascii="Times New Roman" w:eastAsia="Times New Roman" w:hAnsi="Times New Roman" w:cs="Times New Roman"/>
          <w:sz w:val="24"/>
          <w:szCs w:val="24"/>
        </w:rPr>
        <w:t xml:space="preserve"> in hospital</w:t>
      </w:r>
      <w:r w:rsidR="00553947">
        <w:rPr>
          <w:rFonts w:ascii="Times New Roman" w:eastAsia="Times New Roman" w:hAnsi="Times New Roman" w:cs="Times New Roman"/>
          <w:sz w:val="24"/>
          <w:szCs w:val="24"/>
        </w:rPr>
        <w:t xml:space="preserve"> </w:t>
      </w:r>
      <w:proofErr w:type="gramStart"/>
      <w:r w:rsidR="00553947">
        <w:rPr>
          <w:rFonts w:ascii="Times New Roman" w:eastAsia="Times New Roman" w:hAnsi="Times New Roman" w:cs="Times New Roman"/>
          <w:sz w:val="24"/>
          <w:szCs w:val="24"/>
        </w:rPr>
        <w:t>and;</w:t>
      </w:r>
      <w:proofErr w:type="gramEnd"/>
      <w:r w:rsidR="00553947">
        <w:rPr>
          <w:rFonts w:ascii="Times New Roman" w:eastAsia="Times New Roman" w:hAnsi="Times New Roman" w:cs="Times New Roman"/>
          <w:sz w:val="24"/>
          <w:szCs w:val="24"/>
        </w:rPr>
        <w:t xml:space="preserve"> (3)</w:t>
      </w:r>
      <w:r w:rsidR="006C1B86">
        <w:rPr>
          <w:rFonts w:ascii="Times New Roman" w:eastAsia="Times New Roman" w:hAnsi="Times New Roman" w:cs="Times New Roman"/>
          <w:sz w:val="24"/>
          <w:szCs w:val="24"/>
        </w:rPr>
        <w:t xml:space="preserve"> Returning home as a survivor, maintaining normality and recovering slowly</w:t>
      </w:r>
      <w:r w:rsidR="00846D93">
        <w:rPr>
          <w:rFonts w:ascii="Times New Roman" w:eastAsia="Times New Roman" w:hAnsi="Times New Roman" w:cs="Times New Roman"/>
          <w:sz w:val="24"/>
          <w:szCs w:val="24"/>
        </w:rPr>
        <w:t>.</w:t>
      </w:r>
    </w:p>
    <w:p w14:paraId="00000024" w14:textId="102E193E" w:rsidR="004F4FD7" w:rsidRPr="003A52D1" w:rsidRDefault="000F2C56" w:rsidP="00C70CBD">
      <w:pPr>
        <w:spacing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CONCLUSIONS AND RELEVANCE</w:t>
      </w:r>
      <w:r w:rsidR="006C1B86">
        <w:rPr>
          <w:rFonts w:ascii="Times New Roman" w:eastAsia="Times New Roman" w:hAnsi="Times New Roman" w:cs="Times New Roman"/>
          <w:sz w:val="24"/>
          <w:szCs w:val="24"/>
        </w:rPr>
        <w:t xml:space="preserve">: </w:t>
      </w:r>
      <w:commentRangeStart w:id="2"/>
      <w:r w:rsidR="00655E44">
        <w:rPr>
          <w:rFonts w:ascii="Times New Roman" w:eastAsia="Times New Roman" w:hAnsi="Times New Roman" w:cs="Times New Roman"/>
          <w:sz w:val="24"/>
          <w:szCs w:val="24"/>
        </w:rPr>
        <w:t>This</w:t>
      </w:r>
      <w:commentRangeEnd w:id="2"/>
      <w:r w:rsidR="00896667">
        <w:rPr>
          <w:rStyle w:val="CommentReference"/>
        </w:rPr>
        <w:commentReference w:id="2"/>
      </w:r>
      <w:r w:rsidR="00655E44">
        <w:rPr>
          <w:rFonts w:ascii="Times New Roman" w:eastAsia="Times New Roman" w:hAnsi="Times New Roman" w:cs="Times New Roman"/>
          <w:sz w:val="24"/>
          <w:szCs w:val="24"/>
        </w:rPr>
        <w:t xml:space="preserve"> study </w:t>
      </w:r>
      <w:r w:rsidR="00345074">
        <w:rPr>
          <w:rFonts w:ascii="Times New Roman" w:eastAsia="Times New Roman" w:hAnsi="Times New Roman" w:cs="Times New Roman"/>
          <w:sz w:val="24"/>
          <w:szCs w:val="24"/>
        </w:rPr>
        <w:t xml:space="preserve">triangulating </w:t>
      </w:r>
      <w:r w:rsidR="00655E44">
        <w:rPr>
          <w:rFonts w:ascii="Times New Roman" w:eastAsia="Times New Roman" w:hAnsi="Times New Roman" w:cs="Times New Roman"/>
          <w:sz w:val="24"/>
          <w:szCs w:val="24"/>
        </w:rPr>
        <w:t xml:space="preserve">experiences of critical care from </w:t>
      </w:r>
      <w:r w:rsidR="006C1B86">
        <w:rPr>
          <w:rFonts w:ascii="Times New Roman" w:eastAsia="Times New Roman" w:hAnsi="Times New Roman" w:cs="Times New Roman"/>
          <w:sz w:val="24"/>
          <w:szCs w:val="24"/>
        </w:rPr>
        <w:t xml:space="preserve">the first wave of the pandemic </w:t>
      </w:r>
      <w:r w:rsidR="00655E44">
        <w:rPr>
          <w:rFonts w:ascii="Times New Roman" w:eastAsia="Times New Roman" w:hAnsi="Times New Roman" w:cs="Times New Roman"/>
          <w:sz w:val="24"/>
          <w:szCs w:val="24"/>
        </w:rPr>
        <w:t xml:space="preserve">highlights </w:t>
      </w:r>
      <w:r w:rsidR="006C1B86">
        <w:rPr>
          <w:rFonts w:ascii="Times New Roman" w:eastAsia="Times New Roman" w:hAnsi="Times New Roman" w:cs="Times New Roman"/>
          <w:sz w:val="24"/>
          <w:szCs w:val="24"/>
        </w:rPr>
        <w:t>challenges in accessing care and communication</w:t>
      </w:r>
      <w:r w:rsidR="00655E44">
        <w:rPr>
          <w:rFonts w:ascii="Times New Roman" w:eastAsia="Times New Roman" w:hAnsi="Times New Roman" w:cs="Times New Roman"/>
          <w:sz w:val="24"/>
          <w:szCs w:val="24"/>
        </w:rPr>
        <w:t>s</w:t>
      </w:r>
      <w:r w:rsidR="006C1B86">
        <w:rPr>
          <w:rFonts w:ascii="Times New Roman" w:eastAsia="Times New Roman" w:hAnsi="Times New Roman" w:cs="Times New Roman"/>
          <w:sz w:val="24"/>
          <w:szCs w:val="24"/>
        </w:rPr>
        <w:t xml:space="preserve"> between</w:t>
      </w:r>
      <w:r w:rsidR="00655E44">
        <w:rPr>
          <w:rFonts w:ascii="Times New Roman" w:eastAsia="Times New Roman" w:hAnsi="Times New Roman" w:cs="Times New Roman"/>
          <w:sz w:val="24"/>
          <w:szCs w:val="24"/>
        </w:rPr>
        <w:t xml:space="preserve"> patients, staff</w:t>
      </w:r>
      <w:r w:rsidR="006C1B86">
        <w:rPr>
          <w:rFonts w:ascii="Times New Roman" w:eastAsia="Times New Roman" w:hAnsi="Times New Roman" w:cs="Times New Roman"/>
          <w:sz w:val="24"/>
          <w:szCs w:val="24"/>
        </w:rPr>
        <w:t xml:space="preserve"> and </w:t>
      </w:r>
      <w:commentRangeStart w:id="3"/>
      <w:r w:rsidR="006C1B86">
        <w:rPr>
          <w:rFonts w:ascii="Times New Roman" w:eastAsia="Times New Roman" w:hAnsi="Times New Roman" w:cs="Times New Roman"/>
          <w:sz w:val="24"/>
          <w:szCs w:val="24"/>
        </w:rPr>
        <w:t>relatives</w:t>
      </w:r>
      <w:commentRangeEnd w:id="3"/>
      <w:r w:rsidR="00655E44">
        <w:rPr>
          <w:rStyle w:val="CommentReference"/>
        </w:rPr>
        <w:commentReference w:id="3"/>
      </w:r>
      <w:r w:rsidR="006C1B86">
        <w:rPr>
          <w:rFonts w:ascii="Times New Roman" w:eastAsia="Times New Roman" w:hAnsi="Times New Roman" w:cs="Times New Roman"/>
          <w:sz w:val="24"/>
          <w:szCs w:val="24"/>
        </w:rPr>
        <w:t xml:space="preserve">. </w:t>
      </w:r>
      <w:r w:rsidR="00345074">
        <w:rPr>
          <w:rFonts w:ascii="Times New Roman" w:eastAsia="Times New Roman" w:hAnsi="Times New Roman" w:cs="Times New Roman"/>
          <w:sz w:val="24"/>
          <w:szCs w:val="24"/>
        </w:rPr>
        <w:t>F</w:t>
      </w:r>
      <w:r w:rsidR="00655E44">
        <w:rPr>
          <w:rFonts w:ascii="Times New Roman" w:eastAsia="Times New Roman" w:hAnsi="Times New Roman" w:cs="Times New Roman"/>
          <w:sz w:val="24"/>
          <w:szCs w:val="24"/>
        </w:rPr>
        <w:t xml:space="preserve">ollowing hospital </w:t>
      </w:r>
      <w:r w:rsidR="006C1B86">
        <w:rPr>
          <w:rFonts w:ascii="Times New Roman" w:eastAsia="Times New Roman" w:hAnsi="Times New Roman" w:cs="Times New Roman"/>
          <w:sz w:val="24"/>
          <w:szCs w:val="24"/>
        </w:rPr>
        <w:t>discharge</w:t>
      </w:r>
      <w:r w:rsidR="00846D93">
        <w:rPr>
          <w:rFonts w:ascii="Times New Roman" w:eastAsia="Times New Roman" w:hAnsi="Times New Roman" w:cs="Times New Roman"/>
          <w:sz w:val="24"/>
          <w:szCs w:val="24"/>
        </w:rPr>
        <w:t>,</w:t>
      </w:r>
      <w:r w:rsidR="006C1B86">
        <w:rPr>
          <w:rFonts w:ascii="Times New Roman" w:eastAsia="Times New Roman" w:hAnsi="Times New Roman" w:cs="Times New Roman"/>
          <w:sz w:val="24"/>
          <w:szCs w:val="24"/>
        </w:rPr>
        <w:t xml:space="preserve"> patients </w:t>
      </w:r>
      <w:del w:id="4" w:author="benjamin hardy" w:date="2021-05-23T19:48:00Z">
        <w:r w:rsidR="00655E44" w:rsidDel="00CF211D">
          <w:rPr>
            <w:rFonts w:ascii="Times New Roman" w:eastAsia="Times New Roman" w:hAnsi="Times New Roman" w:cs="Times New Roman"/>
            <w:sz w:val="24"/>
            <w:szCs w:val="24"/>
          </w:rPr>
          <w:delText>presented</w:delText>
        </w:r>
        <w:r w:rsidR="006C1B86" w:rsidDel="00CF211D">
          <w:rPr>
            <w:rFonts w:ascii="Times New Roman" w:eastAsia="Times New Roman" w:hAnsi="Times New Roman" w:cs="Times New Roman"/>
            <w:sz w:val="24"/>
            <w:szCs w:val="24"/>
          </w:rPr>
          <w:delText xml:space="preserve"> </w:delText>
        </w:r>
      </w:del>
      <w:ins w:id="5" w:author="benjamin hardy" w:date="2021-05-23T19:48:00Z">
        <w:r w:rsidR="00CF211D">
          <w:rPr>
            <w:rFonts w:ascii="Times New Roman" w:eastAsia="Times New Roman" w:hAnsi="Times New Roman" w:cs="Times New Roman"/>
            <w:sz w:val="24"/>
            <w:szCs w:val="24"/>
          </w:rPr>
          <w:t>adopted</w:t>
        </w:r>
        <w:r w:rsidR="00CF211D">
          <w:rPr>
            <w:rFonts w:ascii="Times New Roman" w:eastAsia="Times New Roman" w:hAnsi="Times New Roman" w:cs="Times New Roman"/>
            <w:sz w:val="24"/>
            <w:szCs w:val="24"/>
          </w:rPr>
          <w:t xml:space="preserve"> </w:t>
        </w:r>
      </w:ins>
      <w:r w:rsidR="006C1B86">
        <w:rPr>
          <w:rFonts w:ascii="Times New Roman" w:eastAsia="Times New Roman" w:hAnsi="Times New Roman" w:cs="Times New Roman"/>
          <w:sz w:val="24"/>
          <w:szCs w:val="24"/>
        </w:rPr>
        <w:t xml:space="preserve">a </w:t>
      </w:r>
      <w:del w:id="6" w:author="benjamin hardy" w:date="2021-05-23T19:49:00Z">
        <w:r w:rsidR="006C1B86" w:rsidDel="00CF211D">
          <w:rPr>
            <w:rFonts w:ascii="Times New Roman" w:eastAsia="Times New Roman" w:hAnsi="Times New Roman" w:cs="Times New Roman"/>
            <w:sz w:val="24"/>
            <w:szCs w:val="24"/>
          </w:rPr>
          <w:delText xml:space="preserve">reframed </w:delText>
        </w:r>
      </w:del>
      <w:r w:rsidR="00655E44">
        <w:rPr>
          <w:rFonts w:ascii="Times New Roman" w:eastAsia="Times New Roman" w:hAnsi="Times New Roman" w:cs="Times New Roman"/>
          <w:sz w:val="24"/>
          <w:szCs w:val="24"/>
        </w:rPr>
        <w:t>‘</w:t>
      </w:r>
      <w:r w:rsidR="006C1B86">
        <w:rPr>
          <w:rFonts w:ascii="Times New Roman" w:eastAsia="Times New Roman" w:hAnsi="Times New Roman" w:cs="Times New Roman"/>
          <w:sz w:val="24"/>
          <w:szCs w:val="24"/>
        </w:rPr>
        <w:t>survivor identity</w:t>
      </w:r>
      <w:r w:rsidR="00655E44">
        <w:rPr>
          <w:rFonts w:ascii="Times New Roman" w:eastAsia="Times New Roman" w:hAnsi="Times New Roman" w:cs="Times New Roman"/>
          <w:sz w:val="24"/>
          <w:szCs w:val="24"/>
        </w:rPr>
        <w:t>’</w:t>
      </w:r>
      <w:r w:rsidR="006C1B86">
        <w:rPr>
          <w:rFonts w:ascii="Times New Roman" w:eastAsia="Times New Roman" w:hAnsi="Times New Roman" w:cs="Times New Roman"/>
          <w:sz w:val="24"/>
          <w:szCs w:val="24"/>
        </w:rPr>
        <w:t xml:space="preserve"> to cope with the slow recovery process. </w:t>
      </w:r>
      <w:r w:rsidR="00655E44">
        <w:rPr>
          <w:rFonts w:ascii="Times New Roman" w:eastAsia="Times New Roman" w:hAnsi="Times New Roman" w:cs="Times New Roman"/>
          <w:sz w:val="24"/>
          <w:szCs w:val="24"/>
        </w:rPr>
        <w:t>T</w:t>
      </w:r>
      <w:r w:rsidR="006C1B86">
        <w:rPr>
          <w:rFonts w:ascii="Times New Roman" w:eastAsia="Times New Roman" w:hAnsi="Times New Roman" w:cs="Times New Roman"/>
          <w:sz w:val="24"/>
          <w:szCs w:val="24"/>
        </w:rPr>
        <w:t>he concept of survivorship in this patient group</w:t>
      </w:r>
      <w:r w:rsidR="00655E44">
        <w:rPr>
          <w:rFonts w:ascii="Times New Roman" w:eastAsia="Times New Roman" w:hAnsi="Times New Roman" w:cs="Times New Roman"/>
          <w:sz w:val="24"/>
          <w:szCs w:val="24"/>
        </w:rPr>
        <w:t xml:space="preserve"> may be beneficial to promote</w:t>
      </w:r>
      <w:r w:rsidR="00345074">
        <w:rPr>
          <w:rFonts w:ascii="Times New Roman" w:eastAsia="Times New Roman" w:hAnsi="Times New Roman" w:cs="Times New Roman"/>
          <w:sz w:val="24"/>
          <w:szCs w:val="24"/>
        </w:rPr>
        <w:t xml:space="preserve"> and explore further</w:t>
      </w:r>
      <w:r w:rsidR="006C1B86">
        <w:rPr>
          <w:rFonts w:ascii="Times New Roman" w:eastAsia="Times New Roman" w:hAnsi="Times New Roman" w:cs="Times New Roman"/>
          <w:sz w:val="24"/>
          <w:szCs w:val="24"/>
        </w:rPr>
        <w:t>.</w:t>
      </w:r>
    </w:p>
    <w:p w14:paraId="00000025" w14:textId="77777777" w:rsidR="004F4FD7" w:rsidRPr="003A52D1" w:rsidRDefault="004F4FD7" w:rsidP="00C70CBD">
      <w:pPr>
        <w:spacing w:line="360" w:lineRule="auto"/>
        <w:jc w:val="center"/>
        <w:rPr>
          <w:rFonts w:ascii="Times New Roman" w:eastAsia="Times New Roman" w:hAnsi="Times New Roman" w:cs="Times New Roman"/>
          <w:sz w:val="24"/>
          <w:szCs w:val="24"/>
        </w:rPr>
      </w:pPr>
    </w:p>
    <w:p w14:paraId="0000004B" w14:textId="39DA250F" w:rsidR="004F4FD7" w:rsidRDefault="005C3027" w:rsidP="00C70CBD">
      <w:pPr>
        <w:spacing w:after="0"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b/>
          <w:sz w:val="24"/>
          <w:szCs w:val="24"/>
        </w:rPr>
        <w:t>INTRODUCTION</w:t>
      </w:r>
    </w:p>
    <w:p w14:paraId="37CC49A1" w14:textId="30C9AC17" w:rsidR="00ED7D3A" w:rsidRDefault="00ED7D3A" w:rsidP="00C70CB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00117A6C">
        <w:rPr>
          <w:rFonts w:ascii="Times New Roman" w:eastAsia="Times New Roman" w:hAnsi="Times New Roman" w:cs="Times New Roman"/>
          <w:sz w:val="24"/>
          <w:szCs w:val="24"/>
        </w:rPr>
        <w:t xml:space="preserve"> the end of April</w:t>
      </w:r>
      <w:r>
        <w:rPr>
          <w:rFonts w:ascii="Times New Roman" w:eastAsia="Times New Roman" w:hAnsi="Times New Roman" w:cs="Times New Roman"/>
          <w:sz w:val="24"/>
          <w:szCs w:val="24"/>
        </w:rPr>
        <w:t xml:space="preserve"> 2021, </w:t>
      </w:r>
      <w:r w:rsidR="00117A6C">
        <w:rPr>
          <w:rFonts w:ascii="Times New Roman" w:eastAsia="Times New Roman" w:hAnsi="Times New Roman" w:cs="Times New Roman"/>
          <w:sz w:val="24"/>
          <w:szCs w:val="24"/>
        </w:rPr>
        <w:t xml:space="preserve">more than </w:t>
      </w:r>
      <w:del w:id="7" w:author="benjamin hardy" w:date="2021-05-23T19:48:00Z">
        <w:r w:rsidR="00117A6C" w:rsidDel="00CF211D">
          <w:rPr>
            <w:rFonts w:ascii="Times New Roman" w:eastAsia="Times New Roman" w:hAnsi="Times New Roman" w:cs="Times New Roman"/>
            <w:sz w:val="24"/>
            <w:szCs w:val="24"/>
          </w:rPr>
          <w:delText>4</w:delText>
        </w:r>
        <w:r w:rsidR="0056090A" w:rsidDel="00CF211D">
          <w:rPr>
            <w:rFonts w:ascii="Times New Roman" w:eastAsia="Times New Roman" w:hAnsi="Times New Roman" w:cs="Times New Roman"/>
            <w:sz w:val="24"/>
            <w:szCs w:val="24"/>
          </w:rPr>
          <w:delText>00</w:delText>
        </w:r>
        <w:r w:rsidR="00117A6C" w:rsidDel="00CF211D">
          <w:rPr>
            <w:rFonts w:ascii="Times New Roman" w:eastAsia="Times New Roman" w:hAnsi="Times New Roman" w:cs="Times New Roman"/>
            <w:sz w:val="24"/>
            <w:szCs w:val="24"/>
          </w:rPr>
          <w:delText xml:space="preserve"> </w:delText>
        </w:r>
        <w:r w:rsidR="0056090A" w:rsidDel="00CF211D">
          <w:rPr>
            <w:rFonts w:ascii="Times New Roman" w:eastAsia="Times New Roman" w:hAnsi="Times New Roman" w:cs="Times New Roman"/>
            <w:sz w:val="24"/>
            <w:szCs w:val="24"/>
          </w:rPr>
          <w:delText>thousand</w:delText>
        </w:r>
      </w:del>
      <w:ins w:id="8" w:author="benjamin hardy" w:date="2021-05-23T19:48:00Z">
        <w:r w:rsidR="00CF211D">
          <w:rPr>
            <w:rFonts w:ascii="Times New Roman" w:eastAsia="Times New Roman" w:hAnsi="Times New Roman" w:cs="Times New Roman"/>
            <w:sz w:val="24"/>
            <w:szCs w:val="24"/>
          </w:rPr>
          <w:t>400 000</w:t>
        </w:r>
      </w:ins>
      <w:r w:rsidR="0056090A">
        <w:rPr>
          <w:rFonts w:ascii="Times New Roman" w:eastAsia="Times New Roman" w:hAnsi="Times New Roman" w:cs="Times New Roman"/>
          <w:sz w:val="24"/>
          <w:szCs w:val="24"/>
        </w:rPr>
        <w:t xml:space="preserve"> people in the UK had required a hospital admission due to</w:t>
      </w:r>
      <w:r w:rsidR="00117A6C">
        <w:rPr>
          <w:rFonts w:ascii="Times New Roman" w:eastAsia="Times New Roman" w:hAnsi="Times New Roman" w:cs="Times New Roman"/>
          <w:sz w:val="24"/>
          <w:szCs w:val="24"/>
        </w:rPr>
        <w:t xml:space="preserve"> COVID-19</w:t>
      </w:r>
      <w:r w:rsidR="00117A6C">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Of those </w:t>
      </w:r>
      <w:commentRangeStart w:id="9"/>
      <w:r w:rsidRPr="00B258EE">
        <w:rPr>
          <w:rFonts w:ascii="Times New Roman" w:eastAsia="Times New Roman" w:hAnsi="Times New Roman" w:cs="Times New Roman"/>
          <w:sz w:val="24"/>
          <w:szCs w:val="24"/>
          <w:highlight w:val="yellow"/>
        </w:rPr>
        <w:t>Y</w:t>
      </w:r>
      <w:commentRangeEnd w:id="9"/>
      <w:r w:rsidR="0056090A">
        <w:rPr>
          <w:rStyle w:val="CommentReference"/>
        </w:rPr>
        <w:commentReference w:id="9"/>
      </w:r>
      <w:r w:rsidRPr="00B258EE">
        <w:rPr>
          <w:rFonts w:ascii="Times New Roman" w:eastAsia="Times New Roman" w:hAnsi="Times New Roman" w:cs="Times New Roman"/>
          <w:sz w:val="24"/>
          <w:szCs w:val="24"/>
          <w:highlight w:val="yellow"/>
        </w:rPr>
        <w:t xml:space="preserve"> are known to have survived an admission to </w:t>
      </w:r>
      <w:r w:rsidR="00345074">
        <w:rPr>
          <w:rFonts w:ascii="Times New Roman" w:eastAsia="Times New Roman" w:hAnsi="Times New Roman" w:cs="Times New Roman"/>
          <w:sz w:val="24"/>
          <w:szCs w:val="24"/>
          <w:highlight w:val="yellow"/>
        </w:rPr>
        <w:t>critical</w:t>
      </w:r>
      <w:r w:rsidR="00345074" w:rsidRPr="00B258EE">
        <w:rPr>
          <w:rFonts w:ascii="Times New Roman" w:eastAsia="Times New Roman" w:hAnsi="Times New Roman" w:cs="Times New Roman"/>
          <w:sz w:val="24"/>
          <w:szCs w:val="24"/>
          <w:highlight w:val="yellow"/>
        </w:rPr>
        <w:t xml:space="preserve"> </w:t>
      </w:r>
      <w:r w:rsidRPr="00B258EE">
        <w:rPr>
          <w:rFonts w:ascii="Times New Roman" w:eastAsia="Times New Roman" w:hAnsi="Times New Roman" w:cs="Times New Roman"/>
          <w:sz w:val="24"/>
          <w:szCs w:val="24"/>
          <w:highlight w:val="yellow"/>
        </w:rPr>
        <w:t>care</w:t>
      </w:r>
      <w:r>
        <w:rPr>
          <w:rFonts w:ascii="Times New Roman" w:eastAsia="Times New Roman" w:hAnsi="Times New Roman" w:cs="Times New Roman"/>
          <w:sz w:val="24"/>
          <w:szCs w:val="24"/>
        </w:rPr>
        <w:t xml:space="preserve"> and started their journeys towards recovery.</w:t>
      </w:r>
      <w:r w:rsidR="00D43D9B">
        <w:rPr>
          <w:rFonts w:ascii="Times New Roman" w:eastAsia="Times New Roman" w:hAnsi="Times New Roman" w:cs="Times New Roman"/>
          <w:sz w:val="24"/>
          <w:szCs w:val="24"/>
        </w:rPr>
        <w:t xml:space="preserve"> </w:t>
      </w:r>
      <w:r w:rsidR="00EC3249">
        <w:rPr>
          <w:rFonts w:ascii="Times New Roman" w:eastAsia="Times New Roman" w:hAnsi="Times New Roman" w:cs="Times New Roman"/>
          <w:sz w:val="24"/>
          <w:szCs w:val="24"/>
        </w:rPr>
        <w:t xml:space="preserve">Each wave of infection </w:t>
      </w:r>
      <w:r w:rsidR="00896667">
        <w:rPr>
          <w:rFonts w:ascii="Times New Roman" w:eastAsia="Times New Roman" w:hAnsi="Times New Roman" w:cs="Times New Roman"/>
          <w:sz w:val="24"/>
          <w:szCs w:val="24"/>
        </w:rPr>
        <w:t>is inevitably</w:t>
      </w:r>
      <w:r w:rsidR="00EC3249">
        <w:rPr>
          <w:rFonts w:ascii="Times New Roman" w:eastAsia="Times New Roman" w:hAnsi="Times New Roman" w:cs="Times New Roman"/>
          <w:sz w:val="24"/>
          <w:szCs w:val="24"/>
        </w:rPr>
        <w:t xml:space="preserve"> followed by a wave of survivors of critical illness with potentially high rehabilitation needs. </w:t>
      </w:r>
      <w:r w:rsidR="00EC3249">
        <w:rPr>
          <w:rFonts w:ascii="Times New Roman" w:eastAsia="Times New Roman" w:hAnsi="Times New Roman" w:cs="Times New Roman"/>
          <w:sz w:val="24"/>
          <w:szCs w:val="24"/>
        </w:rPr>
        <w:lastRenderedPageBreak/>
        <w:t xml:space="preserve">Understanding the process of recovery and rehabilitation post critical illness due to COVID-19 is therefore urgently </w:t>
      </w:r>
      <w:commentRangeStart w:id="10"/>
      <w:r w:rsidR="00EC3249">
        <w:rPr>
          <w:rFonts w:ascii="Times New Roman" w:eastAsia="Times New Roman" w:hAnsi="Times New Roman" w:cs="Times New Roman"/>
          <w:sz w:val="24"/>
          <w:szCs w:val="24"/>
        </w:rPr>
        <w:t>needed</w:t>
      </w:r>
      <w:commentRangeEnd w:id="10"/>
      <w:r w:rsidR="00896667">
        <w:rPr>
          <w:rStyle w:val="CommentReference"/>
        </w:rPr>
        <w:commentReference w:id="10"/>
      </w:r>
      <w:r w:rsidR="00EC3249">
        <w:rPr>
          <w:rFonts w:ascii="Times New Roman" w:eastAsia="Times New Roman" w:hAnsi="Times New Roman" w:cs="Times New Roman"/>
          <w:sz w:val="24"/>
          <w:szCs w:val="24"/>
        </w:rPr>
        <w:t>.</w:t>
      </w:r>
    </w:p>
    <w:p w14:paraId="0AE3F212" w14:textId="77777777" w:rsidR="0019026E" w:rsidRDefault="0019026E" w:rsidP="00C70CBD">
      <w:pPr>
        <w:spacing w:after="0" w:line="360" w:lineRule="auto"/>
        <w:rPr>
          <w:rFonts w:ascii="Times New Roman" w:eastAsia="Times New Roman" w:hAnsi="Times New Roman" w:cs="Times New Roman"/>
          <w:sz w:val="24"/>
          <w:szCs w:val="24"/>
        </w:rPr>
      </w:pPr>
    </w:p>
    <w:p w14:paraId="17CE12F8" w14:textId="1A8FAB39" w:rsidR="000014E2" w:rsidRDefault="00ED7D3A" w:rsidP="00C70CB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sequelae of critical illness</w:t>
      </w:r>
      <w:ins w:id="11" w:author="benjamin hardy" w:date="2021-05-23T19:49:00Z">
        <w:r w:rsidR="00CF211D">
          <w:rPr>
            <w:rFonts w:ascii="Times New Roman" w:eastAsia="Times New Roman" w:hAnsi="Times New Roman" w:cs="Times New Roman"/>
            <w:sz w:val="24"/>
            <w:szCs w:val="24"/>
          </w:rPr>
          <w:t>es</w:t>
        </w:r>
      </w:ins>
      <w:r>
        <w:rPr>
          <w:rFonts w:ascii="Times New Roman" w:eastAsia="Times New Roman" w:hAnsi="Times New Roman" w:cs="Times New Roman"/>
          <w:sz w:val="24"/>
          <w:szCs w:val="24"/>
        </w:rPr>
        <w:t xml:space="preserve"> </w:t>
      </w:r>
      <w:r w:rsidR="000014E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well known</w:t>
      </w:r>
      <w:r w:rsidR="00FA3CDD">
        <w:rPr>
          <w:rFonts w:ascii="Times New Roman" w:eastAsia="Times New Roman" w:hAnsi="Times New Roman" w:cs="Times New Roman"/>
          <w:sz w:val="24"/>
          <w:szCs w:val="24"/>
        </w:rPr>
        <w:t xml:space="preserve"> [</w:t>
      </w:r>
      <w:commentRangeStart w:id="12"/>
      <w:r w:rsidR="00FA3CDD" w:rsidRPr="00FA3CDD">
        <w:rPr>
          <w:rFonts w:ascii="Times New Roman" w:eastAsia="Times New Roman" w:hAnsi="Times New Roman" w:cs="Times New Roman"/>
          <w:sz w:val="24"/>
          <w:szCs w:val="24"/>
          <w:highlight w:val="yellow"/>
        </w:rPr>
        <w:t>ref</w:t>
      </w:r>
      <w:commentRangeEnd w:id="12"/>
      <w:r w:rsidR="00896667">
        <w:rPr>
          <w:rStyle w:val="CommentReference"/>
        </w:rPr>
        <w:commentReference w:id="12"/>
      </w:r>
      <w:r w:rsidR="00FA3CDD">
        <w:rPr>
          <w:rFonts w:ascii="Times New Roman" w:eastAsia="Times New Roman" w:hAnsi="Times New Roman" w:cs="Times New Roman"/>
          <w:sz w:val="24"/>
          <w:szCs w:val="24"/>
        </w:rPr>
        <w:t>]</w:t>
      </w:r>
      <w:r w:rsidR="000014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the optimal recovery pathway is yet to be defined </w:t>
      </w:r>
      <w:r w:rsidRPr="00B258EE">
        <w:rPr>
          <w:rFonts w:ascii="Times New Roman" w:eastAsia="Times New Roman" w:hAnsi="Times New Roman" w:cs="Times New Roman"/>
          <w:sz w:val="24"/>
          <w:szCs w:val="24"/>
          <w:highlight w:val="yellow"/>
        </w:rPr>
        <w:t>[ref].</w:t>
      </w:r>
      <w:r>
        <w:rPr>
          <w:rFonts w:ascii="Times New Roman" w:eastAsia="Times New Roman" w:hAnsi="Times New Roman" w:cs="Times New Roman"/>
          <w:sz w:val="24"/>
          <w:szCs w:val="24"/>
        </w:rPr>
        <w:t xml:space="preserve"> For survivors of critical illness due to COVID-19, </w:t>
      </w:r>
      <w:r w:rsidR="00B258EE">
        <w:rPr>
          <w:rFonts w:ascii="Times New Roman" w:eastAsia="Times New Roman" w:hAnsi="Times New Roman" w:cs="Times New Roman"/>
          <w:sz w:val="24"/>
          <w:szCs w:val="24"/>
        </w:rPr>
        <w:t xml:space="preserve">as a novel virus, </w:t>
      </w:r>
      <w:r>
        <w:rPr>
          <w:rFonts w:ascii="Times New Roman" w:eastAsia="Times New Roman" w:hAnsi="Times New Roman" w:cs="Times New Roman"/>
          <w:sz w:val="24"/>
          <w:szCs w:val="24"/>
        </w:rPr>
        <w:t xml:space="preserve">uncertainties </w:t>
      </w:r>
      <w:r w:rsidR="00916692">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recovery and rehabilitation are even </w:t>
      </w:r>
      <w:commentRangeStart w:id="13"/>
      <w:r>
        <w:rPr>
          <w:rFonts w:ascii="Times New Roman" w:eastAsia="Times New Roman" w:hAnsi="Times New Roman" w:cs="Times New Roman"/>
          <w:sz w:val="24"/>
          <w:szCs w:val="24"/>
        </w:rPr>
        <w:t>greater</w:t>
      </w:r>
      <w:commentRangeEnd w:id="13"/>
      <w:r w:rsidR="00896667">
        <w:rPr>
          <w:rStyle w:val="CommentReference"/>
        </w:rPr>
        <w:commentReference w:id="13"/>
      </w:r>
      <w:r w:rsidR="000014E2">
        <w:rPr>
          <w:rFonts w:ascii="Times New Roman" w:eastAsia="Times New Roman" w:hAnsi="Times New Roman" w:cs="Times New Roman"/>
          <w:sz w:val="24"/>
          <w:szCs w:val="24"/>
        </w:rPr>
        <w:t xml:space="preserve">. </w:t>
      </w:r>
      <w:r w:rsidR="00FA3CDD">
        <w:rPr>
          <w:rFonts w:ascii="Times New Roman" w:eastAsia="Times New Roman" w:hAnsi="Times New Roman" w:cs="Times New Roman"/>
          <w:sz w:val="24"/>
          <w:szCs w:val="24"/>
        </w:rPr>
        <w:t>Further</w:t>
      </w:r>
      <w:r w:rsidR="000014E2">
        <w:rPr>
          <w:rFonts w:ascii="Times New Roman" w:eastAsia="Times New Roman" w:hAnsi="Times New Roman" w:cs="Times New Roman"/>
          <w:sz w:val="24"/>
          <w:szCs w:val="24"/>
        </w:rPr>
        <w:t>, the</w:t>
      </w:r>
      <w:r w:rsidR="00FA3CDD">
        <w:rPr>
          <w:rFonts w:ascii="Times New Roman" w:eastAsia="Times New Roman" w:hAnsi="Times New Roman" w:cs="Times New Roman"/>
          <w:sz w:val="24"/>
          <w:szCs w:val="24"/>
        </w:rPr>
        <w:t>ir</w:t>
      </w:r>
      <w:r w:rsidR="000014E2">
        <w:rPr>
          <w:rFonts w:ascii="Times New Roman" w:eastAsia="Times New Roman" w:hAnsi="Times New Roman" w:cs="Times New Roman"/>
          <w:sz w:val="24"/>
          <w:szCs w:val="24"/>
        </w:rPr>
        <w:t xml:space="preserve"> pathway of recovery and access to health care </w:t>
      </w:r>
      <w:r w:rsidR="00345074">
        <w:rPr>
          <w:rFonts w:ascii="Times New Roman" w:eastAsia="Times New Roman" w:hAnsi="Times New Roman" w:cs="Times New Roman"/>
          <w:sz w:val="24"/>
          <w:szCs w:val="24"/>
        </w:rPr>
        <w:t xml:space="preserve">has and </w:t>
      </w:r>
      <w:r w:rsidR="000014E2">
        <w:rPr>
          <w:rFonts w:ascii="Times New Roman" w:eastAsia="Times New Roman" w:hAnsi="Times New Roman" w:cs="Times New Roman"/>
          <w:sz w:val="24"/>
          <w:szCs w:val="24"/>
        </w:rPr>
        <w:t xml:space="preserve">will be </w:t>
      </w:r>
      <w:r w:rsidR="00FA3CDD">
        <w:rPr>
          <w:rFonts w:ascii="Times New Roman" w:eastAsia="Times New Roman" w:hAnsi="Times New Roman" w:cs="Times New Roman"/>
          <w:sz w:val="24"/>
          <w:szCs w:val="24"/>
        </w:rPr>
        <w:t xml:space="preserve">altered by social distancing measures and additional pressures on health and social care </w:t>
      </w:r>
      <w:r w:rsidR="00345074">
        <w:rPr>
          <w:rFonts w:ascii="Times New Roman" w:eastAsia="Times New Roman" w:hAnsi="Times New Roman" w:cs="Times New Roman"/>
          <w:sz w:val="24"/>
          <w:szCs w:val="24"/>
        </w:rPr>
        <w:t>during</w:t>
      </w:r>
      <w:r w:rsidR="00FA3CDD">
        <w:rPr>
          <w:rFonts w:ascii="Times New Roman" w:eastAsia="Times New Roman" w:hAnsi="Times New Roman" w:cs="Times New Roman"/>
          <w:sz w:val="24"/>
          <w:szCs w:val="24"/>
        </w:rPr>
        <w:t xml:space="preserve"> the pan</w:t>
      </w:r>
      <w:r w:rsidR="00DD010D">
        <w:rPr>
          <w:rFonts w:ascii="Times New Roman" w:eastAsia="Times New Roman" w:hAnsi="Times New Roman" w:cs="Times New Roman"/>
          <w:sz w:val="24"/>
          <w:szCs w:val="24"/>
        </w:rPr>
        <w:t>d</w:t>
      </w:r>
      <w:r w:rsidR="00FA3CDD">
        <w:rPr>
          <w:rFonts w:ascii="Times New Roman" w:eastAsia="Times New Roman" w:hAnsi="Times New Roman" w:cs="Times New Roman"/>
          <w:sz w:val="24"/>
          <w:szCs w:val="24"/>
        </w:rPr>
        <w:t>emic</w:t>
      </w:r>
      <w:r w:rsidR="000014E2">
        <w:rPr>
          <w:rFonts w:ascii="Times New Roman" w:eastAsia="Times New Roman" w:hAnsi="Times New Roman" w:cs="Times New Roman"/>
          <w:sz w:val="24"/>
          <w:szCs w:val="24"/>
        </w:rPr>
        <w:t>.</w:t>
      </w:r>
    </w:p>
    <w:p w14:paraId="1B671268" w14:textId="77777777" w:rsidR="0019026E" w:rsidRDefault="0019026E" w:rsidP="00C70CBD">
      <w:pPr>
        <w:spacing w:after="0" w:line="360" w:lineRule="auto"/>
        <w:rPr>
          <w:rFonts w:ascii="Times New Roman" w:eastAsia="Times New Roman" w:hAnsi="Times New Roman" w:cs="Times New Roman"/>
          <w:sz w:val="24"/>
          <w:szCs w:val="24"/>
        </w:rPr>
      </w:pPr>
    </w:p>
    <w:p w14:paraId="4345A7DB" w14:textId="0656B82E" w:rsidR="00176AAA" w:rsidRDefault="00176AAA" w:rsidP="00C70CBD">
      <w:pPr>
        <w:spacing w:after="0" w:line="360" w:lineRule="auto"/>
        <w:rPr>
          <w:rFonts w:ascii="Times New Roman" w:eastAsia="Times New Roman" w:hAnsi="Times New Roman" w:cs="Times New Roman"/>
          <w:sz w:val="24"/>
          <w:szCs w:val="24"/>
        </w:rPr>
      </w:pPr>
      <w:commentRangeStart w:id="14"/>
      <w:r>
        <w:rPr>
          <w:rFonts w:ascii="Times New Roman" w:eastAsia="Times New Roman" w:hAnsi="Times New Roman" w:cs="Times New Roman"/>
          <w:sz w:val="24"/>
          <w:szCs w:val="24"/>
        </w:rPr>
        <w:t>In this context</w:t>
      </w:r>
      <w:del w:id="15" w:author="benjamin hardy" w:date="2021-05-23T19:50:00Z">
        <w:r w:rsidDel="00CF211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the experiences those who survived severe COVID-19 in the first wave of the pandemic in the UK, as well as their relatives and the professionals involved in their care, can provide invaluable insight into </w:t>
      </w:r>
      <w:r w:rsidR="00B258EE">
        <w:rPr>
          <w:rFonts w:ascii="Times New Roman" w:eastAsia="Times New Roman" w:hAnsi="Times New Roman" w:cs="Times New Roman"/>
          <w:sz w:val="24"/>
          <w:szCs w:val="24"/>
        </w:rPr>
        <w:t xml:space="preserve">the trajectories of recovery </w:t>
      </w:r>
      <w:r w:rsidR="00FA3CDD">
        <w:rPr>
          <w:rFonts w:ascii="Times New Roman" w:eastAsia="Times New Roman" w:hAnsi="Times New Roman" w:cs="Times New Roman"/>
          <w:sz w:val="24"/>
          <w:szCs w:val="24"/>
        </w:rPr>
        <w:t xml:space="preserve">and inform </w:t>
      </w:r>
      <w:r w:rsidR="00DD010D">
        <w:rPr>
          <w:rFonts w:ascii="Times New Roman" w:eastAsia="Times New Roman" w:hAnsi="Times New Roman" w:cs="Times New Roman"/>
          <w:sz w:val="24"/>
          <w:szCs w:val="24"/>
        </w:rPr>
        <w:t>how best support</w:t>
      </w:r>
      <w:r w:rsidR="00376C2F">
        <w:rPr>
          <w:rFonts w:ascii="Times New Roman" w:eastAsia="Times New Roman" w:hAnsi="Times New Roman" w:cs="Times New Roman"/>
          <w:sz w:val="24"/>
          <w:szCs w:val="24"/>
        </w:rPr>
        <w:t xml:space="preserve"> the rehabilitation process of</w:t>
      </w:r>
      <w:r w:rsidR="00DD010D">
        <w:rPr>
          <w:rFonts w:ascii="Times New Roman" w:eastAsia="Times New Roman" w:hAnsi="Times New Roman" w:cs="Times New Roman"/>
          <w:sz w:val="24"/>
          <w:szCs w:val="24"/>
        </w:rPr>
        <w:t xml:space="preserve"> those surviving a severe COVID-19 infection in the future</w:t>
      </w:r>
      <w:r w:rsidR="000014E2">
        <w:rPr>
          <w:rFonts w:ascii="Times New Roman" w:eastAsia="Times New Roman" w:hAnsi="Times New Roman" w:cs="Times New Roman"/>
          <w:sz w:val="24"/>
          <w:szCs w:val="24"/>
        </w:rPr>
        <w:t xml:space="preserve">. </w:t>
      </w:r>
      <w:commentRangeEnd w:id="14"/>
      <w:r w:rsidR="00CF211D">
        <w:rPr>
          <w:rStyle w:val="CommentReference"/>
        </w:rPr>
        <w:commentReference w:id="14"/>
      </w:r>
    </w:p>
    <w:p w14:paraId="3347872E" w14:textId="77777777" w:rsidR="0019026E" w:rsidRDefault="0019026E" w:rsidP="00C70CBD">
      <w:pPr>
        <w:spacing w:after="0" w:line="360" w:lineRule="auto"/>
        <w:rPr>
          <w:rFonts w:ascii="Times New Roman" w:eastAsia="Times New Roman" w:hAnsi="Times New Roman" w:cs="Times New Roman"/>
          <w:sz w:val="24"/>
          <w:szCs w:val="24"/>
        </w:rPr>
      </w:pPr>
    </w:p>
    <w:p w14:paraId="6FC647BE" w14:textId="7BB8154D" w:rsidR="001F386C" w:rsidRDefault="007F23E3" w:rsidP="00C70CB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r w:rsidR="00B258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reports</w:t>
      </w:r>
      <w:r w:rsidR="00B258EE">
        <w:rPr>
          <w:rFonts w:ascii="Times New Roman" w:eastAsia="Times New Roman" w:hAnsi="Times New Roman" w:cs="Times New Roman"/>
          <w:sz w:val="24"/>
          <w:szCs w:val="24"/>
        </w:rPr>
        <w:t xml:space="preserve"> have explored experiences of health </w:t>
      </w:r>
      <w:r w:rsidR="001F386C">
        <w:rPr>
          <w:rFonts w:ascii="Times New Roman" w:eastAsia="Times New Roman" w:hAnsi="Times New Roman" w:cs="Times New Roman"/>
          <w:sz w:val="24"/>
          <w:szCs w:val="24"/>
        </w:rPr>
        <w:t>care professionals</w:t>
      </w:r>
      <w:r w:rsidR="004A17C2">
        <w:rPr>
          <w:rFonts w:ascii="Times New Roman" w:eastAsia="Times New Roman" w:hAnsi="Times New Roman" w:cs="Times New Roman"/>
          <w:sz w:val="24"/>
          <w:szCs w:val="24"/>
        </w:rPr>
        <w:t xml:space="preserve"> and </w:t>
      </w:r>
      <w:r w:rsidR="00345074">
        <w:rPr>
          <w:rFonts w:ascii="Times New Roman" w:eastAsia="Times New Roman" w:hAnsi="Times New Roman" w:cs="Times New Roman"/>
          <w:sz w:val="24"/>
          <w:szCs w:val="24"/>
        </w:rPr>
        <w:t xml:space="preserve">survivors </w:t>
      </w:r>
      <w:r w:rsidR="001F386C">
        <w:rPr>
          <w:rFonts w:ascii="Times New Roman" w:eastAsia="Times New Roman" w:hAnsi="Times New Roman" w:cs="Times New Roman"/>
          <w:sz w:val="24"/>
          <w:szCs w:val="24"/>
        </w:rPr>
        <w:t>during the COVID-19 pandemic</w:t>
      </w:r>
      <w:r w:rsidR="00DD010D">
        <w:rPr>
          <w:rFonts w:ascii="Times New Roman" w:eastAsia="Times New Roman" w:hAnsi="Times New Roman" w:cs="Times New Roman"/>
          <w:sz w:val="24"/>
          <w:szCs w:val="24"/>
        </w:rPr>
        <w:t xml:space="preserve"> [</w:t>
      </w:r>
      <w:commentRangeStart w:id="16"/>
      <w:r w:rsidR="00DD010D" w:rsidRPr="00DD010D">
        <w:rPr>
          <w:rFonts w:ascii="Times New Roman" w:eastAsia="Times New Roman" w:hAnsi="Times New Roman" w:cs="Times New Roman"/>
          <w:sz w:val="24"/>
          <w:szCs w:val="24"/>
          <w:highlight w:val="yellow"/>
        </w:rPr>
        <w:t>refs</w:t>
      </w:r>
      <w:commentRangeEnd w:id="16"/>
      <w:r w:rsidR="00896667">
        <w:rPr>
          <w:rStyle w:val="CommentReference"/>
        </w:rPr>
        <w:commentReference w:id="16"/>
      </w:r>
      <w:r w:rsidR="00DD010D">
        <w:rPr>
          <w:rFonts w:ascii="Times New Roman" w:eastAsia="Times New Roman" w:hAnsi="Times New Roman" w:cs="Times New Roman"/>
          <w:sz w:val="24"/>
          <w:szCs w:val="24"/>
        </w:rPr>
        <w:t>]</w:t>
      </w:r>
      <w:r w:rsidR="001F386C">
        <w:rPr>
          <w:rFonts w:ascii="Times New Roman" w:eastAsia="Times New Roman" w:hAnsi="Times New Roman" w:cs="Times New Roman"/>
          <w:sz w:val="24"/>
          <w:szCs w:val="24"/>
        </w:rPr>
        <w:t xml:space="preserve">. </w:t>
      </w:r>
      <w:ins w:id="17" w:author="benjamin hardy" w:date="2021-05-23T19:52:00Z">
        <w:r w:rsidR="00CF211D">
          <w:rPr>
            <w:rFonts w:ascii="Times New Roman" w:eastAsia="Times New Roman" w:hAnsi="Times New Roman" w:cs="Times New Roman"/>
            <w:sz w:val="24"/>
            <w:szCs w:val="24"/>
          </w:rPr>
          <w:t>T</w:t>
        </w:r>
      </w:ins>
      <w:del w:id="18" w:author="benjamin hardy" w:date="2021-05-23T19:52:00Z">
        <w:r w:rsidR="00376C2F" w:rsidDel="00CF211D">
          <w:rPr>
            <w:rFonts w:ascii="Times New Roman" w:eastAsia="Times New Roman" w:hAnsi="Times New Roman" w:cs="Times New Roman"/>
            <w:sz w:val="24"/>
            <w:szCs w:val="24"/>
          </w:rPr>
          <w:delText>However</w:delText>
        </w:r>
        <w:r w:rsidR="00345074" w:rsidDel="00CF211D">
          <w:rPr>
            <w:rFonts w:ascii="Times New Roman" w:eastAsia="Times New Roman" w:hAnsi="Times New Roman" w:cs="Times New Roman"/>
            <w:sz w:val="24"/>
            <w:szCs w:val="24"/>
          </w:rPr>
          <w:delText xml:space="preserve"> </w:delText>
        </w:r>
        <w:r w:rsidDel="00CF211D">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riangulation of experiences </w:t>
      </w:r>
      <w:del w:id="19" w:author="benjamin hardy" w:date="2021-05-23T19:52:00Z">
        <w:r w:rsidDel="00CF211D">
          <w:rPr>
            <w:rFonts w:ascii="Times New Roman" w:eastAsia="Times New Roman" w:hAnsi="Times New Roman" w:cs="Times New Roman"/>
            <w:sz w:val="24"/>
            <w:szCs w:val="24"/>
          </w:rPr>
          <w:delText>(</w:delText>
        </w:r>
        <w:r w:rsidR="00345074" w:rsidDel="00CF211D">
          <w:rPr>
            <w:rFonts w:ascii="Times New Roman" w:eastAsia="Times New Roman" w:hAnsi="Times New Roman" w:cs="Times New Roman"/>
            <w:sz w:val="24"/>
            <w:szCs w:val="24"/>
          </w:rPr>
          <w:delText>survivors</w:delText>
        </w:r>
        <w:r w:rsidDel="00CF211D">
          <w:rPr>
            <w:rFonts w:ascii="Times New Roman" w:eastAsia="Times New Roman" w:hAnsi="Times New Roman" w:cs="Times New Roman"/>
            <w:sz w:val="24"/>
            <w:szCs w:val="24"/>
          </w:rPr>
          <w:delText xml:space="preserve">, relatives and staff) </w:delText>
        </w:r>
      </w:del>
      <w:r>
        <w:rPr>
          <w:rFonts w:ascii="Times New Roman" w:eastAsia="Times New Roman" w:hAnsi="Times New Roman" w:cs="Times New Roman"/>
          <w:sz w:val="24"/>
          <w:szCs w:val="24"/>
        </w:rPr>
        <w:t xml:space="preserve">and </w:t>
      </w:r>
      <w:r w:rsidR="00376C2F">
        <w:rPr>
          <w:rFonts w:ascii="Times New Roman" w:eastAsia="Times New Roman" w:hAnsi="Times New Roman" w:cs="Times New Roman"/>
          <w:sz w:val="24"/>
          <w:szCs w:val="24"/>
        </w:rPr>
        <w:t>views on recovery</w:t>
      </w:r>
      <w:ins w:id="20" w:author="benjamin hardy" w:date="2021-05-23T19:53:00Z">
        <w:r w:rsidR="00CF211D">
          <w:rPr>
            <w:rFonts w:ascii="Times New Roman" w:eastAsia="Times New Roman" w:hAnsi="Times New Roman" w:cs="Times New Roman"/>
            <w:sz w:val="24"/>
            <w:szCs w:val="24"/>
          </w:rPr>
          <w:t xml:space="preserve">, </w:t>
        </w:r>
      </w:ins>
      <w:del w:id="21" w:author="benjamin hardy" w:date="2021-05-23T19:53:00Z">
        <w:r w:rsidR="00376C2F" w:rsidDel="00CF211D">
          <w:rPr>
            <w:rFonts w:ascii="Times New Roman" w:eastAsia="Times New Roman" w:hAnsi="Times New Roman" w:cs="Times New Roman"/>
            <w:sz w:val="24"/>
            <w:szCs w:val="24"/>
          </w:rPr>
          <w:delText xml:space="preserve"> </w:delText>
        </w:r>
      </w:del>
      <w:del w:id="22" w:author="benjamin hardy" w:date="2021-05-23T19:52:00Z">
        <w:r w:rsidR="00376C2F" w:rsidDel="00CF211D">
          <w:rPr>
            <w:rFonts w:ascii="Times New Roman" w:eastAsia="Times New Roman" w:hAnsi="Times New Roman" w:cs="Times New Roman"/>
            <w:sz w:val="24"/>
            <w:szCs w:val="24"/>
          </w:rPr>
          <w:delText xml:space="preserve">and </w:delText>
        </w:r>
      </w:del>
      <w:r w:rsidR="00376C2F">
        <w:rPr>
          <w:rFonts w:ascii="Times New Roman" w:eastAsia="Times New Roman" w:hAnsi="Times New Roman" w:cs="Times New Roman"/>
          <w:sz w:val="24"/>
          <w:szCs w:val="24"/>
        </w:rPr>
        <w:t>rehabilitation</w:t>
      </w:r>
      <w:ins w:id="23" w:author="benjamin hardy" w:date="2021-05-23T19:53:00Z">
        <w:r w:rsidR="00CF211D">
          <w:rPr>
            <w:rFonts w:ascii="Times New Roman" w:eastAsia="Times New Roman" w:hAnsi="Times New Roman" w:cs="Times New Roman"/>
            <w:sz w:val="24"/>
            <w:szCs w:val="24"/>
          </w:rPr>
          <w:t xml:space="preserve"> and understanding</w:t>
        </w:r>
      </w:ins>
      <w:r w:rsidR="00376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not</w:t>
      </w:r>
      <w:del w:id="24" w:author="benjamin hardy" w:date="2021-05-23T19:52:00Z">
        <w:r w:rsidDel="00CF211D">
          <w:rPr>
            <w:rFonts w:ascii="Times New Roman" w:eastAsia="Times New Roman" w:hAnsi="Times New Roman" w:cs="Times New Roman"/>
            <w:sz w:val="24"/>
            <w:szCs w:val="24"/>
          </w:rPr>
          <w:delText xml:space="preserve"> to date</w:delText>
        </w:r>
      </w:del>
      <w:r>
        <w:rPr>
          <w:rFonts w:ascii="Times New Roman" w:eastAsia="Times New Roman" w:hAnsi="Times New Roman" w:cs="Times New Roman"/>
          <w:sz w:val="24"/>
          <w:szCs w:val="24"/>
        </w:rPr>
        <w:t xml:space="preserve"> been explored</w:t>
      </w:r>
      <w:r w:rsidR="005D49F1">
        <w:rPr>
          <w:rFonts w:ascii="Times New Roman" w:eastAsia="Times New Roman" w:hAnsi="Times New Roman" w:cs="Times New Roman"/>
          <w:sz w:val="24"/>
          <w:szCs w:val="24"/>
        </w:rPr>
        <w:t xml:space="preserve">. Experiences of all key stakeholders involved </w:t>
      </w:r>
      <w:r w:rsidR="00376C2F">
        <w:rPr>
          <w:rFonts w:ascii="Times New Roman" w:eastAsia="Times New Roman" w:hAnsi="Times New Roman" w:cs="Times New Roman"/>
          <w:sz w:val="24"/>
          <w:szCs w:val="24"/>
        </w:rPr>
        <w:t>are essential to plan</w:t>
      </w:r>
      <w:r w:rsidR="000623B4">
        <w:rPr>
          <w:rFonts w:ascii="Times New Roman" w:eastAsia="Times New Roman" w:hAnsi="Times New Roman" w:cs="Times New Roman"/>
          <w:sz w:val="24"/>
          <w:szCs w:val="24"/>
        </w:rPr>
        <w:t xml:space="preserve"> delivery o</w:t>
      </w:r>
      <w:r>
        <w:rPr>
          <w:rFonts w:ascii="Times New Roman" w:eastAsia="Times New Roman" w:hAnsi="Times New Roman" w:cs="Times New Roman"/>
          <w:sz w:val="24"/>
          <w:szCs w:val="24"/>
        </w:rPr>
        <w:t xml:space="preserve">f </w:t>
      </w:r>
      <w:r w:rsidR="000623B4">
        <w:rPr>
          <w:rFonts w:ascii="Times New Roman" w:eastAsia="Times New Roman" w:hAnsi="Times New Roman" w:cs="Times New Roman"/>
          <w:sz w:val="24"/>
          <w:szCs w:val="24"/>
        </w:rPr>
        <w:t>rehabilitation.</w:t>
      </w:r>
    </w:p>
    <w:p w14:paraId="2B3BED8D" w14:textId="77777777" w:rsidR="0019026E" w:rsidRDefault="0019026E" w:rsidP="00C70CBD">
      <w:pPr>
        <w:spacing w:after="0" w:line="360" w:lineRule="auto"/>
        <w:rPr>
          <w:rFonts w:ascii="Times New Roman" w:eastAsia="Times New Roman" w:hAnsi="Times New Roman" w:cs="Times New Roman"/>
          <w:sz w:val="24"/>
          <w:szCs w:val="24"/>
        </w:rPr>
      </w:pPr>
    </w:p>
    <w:p w14:paraId="0B401ACB" w14:textId="5A19CF8B" w:rsidR="001F386C" w:rsidRDefault="00376C2F" w:rsidP="00C70CB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w:t>
      </w:r>
      <w:r w:rsidR="001F386C">
        <w:rPr>
          <w:rFonts w:ascii="Times New Roman" w:eastAsia="Times New Roman" w:hAnsi="Times New Roman" w:cs="Times New Roman"/>
          <w:sz w:val="24"/>
          <w:szCs w:val="24"/>
        </w:rPr>
        <w:t>he present study aims to</w:t>
      </w:r>
      <w:r w:rsidR="00FA3CDD">
        <w:rPr>
          <w:rFonts w:ascii="Times New Roman" w:eastAsia="Times New Roman" w:hAnsi="Times New Roman" w:cs="Times New Roman"/>
          <w:sz w:val="24"/>
          <w:szCs w:val="24"/>
        </w:rPr>
        <w:t xml:space="preserve"> gain in-depth understanding of the experiences of recovery from the perspective of survivors of severe COVID-19, their relatives and professionals involved in their care.  </w:t>
      </w:r>
    </w:p>
    <w:p w14:paraId="4A4EA1E5" w14:textId="77777777" w:rsidR="00ED7D3A" w:rsidRPr="003A52D1" w:rsidRDefault="00ED7D3A" w:rsidP="00C70CBD">
      <w:pPr>
        <w:spacing w:line="360" w:lineRule="auto"/>
        <w:rPr>
          <w:rFonts w:ascii="Times New Roman" w:eastAsia="Times New Roman" w:hAnsi="Times New Roman" w:cs="Times New Roman"/>
          <w:sz w:val="24"/>
          <w:szCs w:val="24"/>
        </w:rPr>
      </w:pPr>
    </w:p>
    <w:p w14:paraId="0000004C" w14:textId="1A321829" w:rsidR="004F4FD7" w:rsidRPr="003A52D1" w:rsidRDefault="005C3027"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sz w:val="24"/>
          <w:szCs w:val="24"/>
        </w:rPr>
        <w:t>METHODS</w:t>
      </w:r>
    </w:p>
    <w:p w14:paraId="6F6E3816" w14:textId="77777777" w:rsidR="001D44E2" w:rsidRPr="003A52D1" w:rsidRDefault="001D44E2" w:rsidP="00C70CBD">
      <w:pPr>
        <w:spacing w:after="0" w:line="360" w:lineRule="auto"/>
        <w:rPr>
          <w:rFonts w:ascii="Times New Roman" w:eastAsia="Times New Roman" w:hAnsi="Times New Roman" w:cs="Times New Roman"/>
          <w:b/>
          <w:bCs/>
          <w:sz w:val="24"/>
          <w:szCs w:val="24"/>
        </w:rPr>
      </w:pPr>
    </w:p>
    <w:p w14:paraId="5FAD4351" w14:textId="7202058C" w:rsidR="008F396E" w:rsidRPr="003A52D1" w:rsidRDefault="0010194F" w:rsidP="00C70CBD">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Study design</w:t>
      </w:r>
    </w:p>
    <w:p w14:paraId="35C52A0A" w14:textId="5D6C0C5A" w:rsidR="00D228E2" w:rsidRPr="003A52D1" w:rsidRDefault="00484E16" w:rsidP="00C70CBD">
      <w:pPr>
        <w:spacing w:after="0"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During the first wave of the COVID-19 pandemic</w:t>
      </w:r>
      <w:r w:rsidR="00345074">
        <w:rPr>
          <w:rFonts w:ascii="Times New Roman" w:eastAsia="Times New Roman" w:hAnsi="Times New Roman" w:cs="Times New Roman"/>
          <w:sz w:val="24"/>
          <w:szCs w:val="24"/>
        </w:rPr>
        <w:t xml:space="preserve"> (March-May 2020)</w:t>
      </w:r>
      <w:r w:rsidRPr="003A52D1">
        <w:rPr>
          <w:rFonts w:ascii="Times New Roman" w:eastAsia="Times New Roman" w:hAnsi="Times New Roman" w:cs="Times New Roman"/>
          <w:sz w:val="24"/>
          <w:szCs w:val="24"/>
        </w:rPr>
        <w:t xml:space="preserve">, five acute general hospitals in the </w:t>
      </w:r>
      <w:r w:rsidR="00A14258" w:rsidRPr="003A52D1">
        <w:rPr>
          <w:rFonts w:ascii="Times New Roman" w:eastAsia="Times New Roman" w:hAnsi="Times New Roman" w:cs="Times New Roman"/>
          <w:sz w:val="24"/>
          <w:szCs w:val="24"/>
        </w:rPr>
        <w:t>S</w:t>
      </w:r>
      <w:r w:rsidRPr="003A52D1">
        <w:rPr>
          <w:rFonts w:ascii="Times New Roman" w:eastAsia="Times New Roman" w:hAnsi="Times New Roman" w:cs="Times New Roman"/>
          <w:sz w:val="24"/>
          <w:szCs w:val="24"/>
        </w:rPr>
        <w:t xml:space="preserve">outh </w:t>
      </w:r>
      <w:r w:rsidR="00A14258" w:rsidRPr="003A52D1">
        <w:rPr>
          <w:rFonts w:ascii="Times New Roman" w:eastAsia="Times New Roman" w:hAnsi="Times New Roman" w:cs="Times New Roman"/>
          <w:sz w:val="24"/>
          <w:szCs w:val="24"/>
        </w:rPr>
        <w:t xml:space="preserve">East </w:t>
      </w:r>
      <w:r w:rsidRPr="003A52D1">
        <w:rPr>
          <w:rFonts w:ascii="Times New Roman" w:eastAsia="Times New Roman" w:hAnsi="Times New Roman" w:cs="Times New Roman"/>
          <w:sz w:val="24"/>
          <w:szCs w:val="24"/>
        </w:rPr>
        <w:t>of England in</w:t>
      </w:r>
      <w:r w:rsidR="007F23E3">
        <w:rPr>
          <w:rFonts w:ascii="Times New Roman" w:eastAsia="Times New Roman" w:hAnsi="Times New Roman" w:cs="Times New Roman"/>
          <w:sz w:val="24"/>
          <w:szCs w:val="24"/>
        </w:rPr>
        <w:t>i</w:t>
      </w:r>
      <w:r w:rsidRPr="003A52D1">
        <w:rPr>
          <w:rFonts w:ascii="Times New Roman" w:eastAsia="Times New Roman" w:hAnsi="Times New Roman" w:cs="Times New Roman"/>
          <w:sz w:val="24"/>
          <w:szCs w:val="24"/>
        </w:rPr>
        <w:t>t</w:t>
      </w:r>
      <w:r w:rsidR="007F23E3">
        <w:rPr>
          <w:rFonts w:ascii="Times New Roman" w:eastAsia="Times New Roman" w:hAnsi="Times New Roman" w:cs="Times New Roman"/>
          <w:sz w:val="24"/>
          <w:szCs w:val="24"/>
        </w:rPr>
        <w:t>ia</w:t>
      </w:r>
      <w:r w:rsidRPr="003A52D1">
        <w:rPr>
          <w:rFonts w:ascii="Times New Roman" w:eastAsia="Times New Roman" w:hAnsi="Times New Roman" w:cs="Times New Roman"/>
          <w:sz w:val="24"/>
          <w:szCs w:val="24"/>
        </w:rPr>
        <w:t>ted a research study to observe the process of recovery of people who survive</w:t>
      </w:r>
      <w:r w:rsidR="00345074">
        <w:rPr>
          <w:rFonts w:ascii="Times New Roman" w:eastAsia="Times New Roman" w:hAnsi="Times New Roman" w:cs="Times New Roman"/>
          <w:sz w:val="24"/>
          <w:szCs w:val="24"/>
        </w:rPr>
        <w:t>d</w:t>
      </w:r>
      <w:r w:rsidRPr="003A52D1">
        <w:rPr>
          <w:rFonts w:ascii="Times New Roman" w:eastAsia="Times New Roman" w:hAnsi="Times New Roman" w:cs="Times New Roman"/>
          <w:sz w:val="24"/>
          <w:szCs w:val="24"/>
        </w:rPr>
        <w:t xml:space="preserve"> critical illness as a result of COVID-19</w:t>
      </w:r>
      <w:r w:rsidR="0019026E">
        <w:rPr>
          <w:rFonts w:ascii="Times New Roman" w:eastAsia="Times New Roman" w:hAnsi="Times New Roman" w:cs="Times New Roman"/>
          <w:sz w:val="24"/>
          <w:szCs w:val="24"/>
        </w:rPr>
        <w:t xml:space="preserve"> up to one year </w:t>
      </w:r>
      <w:r w:rsidR="007F23E3">
        <w:rPr>
          <w:rFonts w:ascii="Times New Roman" w:eastAsia="Times New Roman" w:hAnsi="Times New Roman" w:cs="Times New Roman"/>
          <w:sz w:val="24"/>
          <w:szCs w:val="24"/>
        </w:rPr>
        <w:t>following</w:t>
      </w:r>
      <w:r w:rsidR="0019026E">
        <w:rPr>
          <w:rFonts w:ascii="Times New Roman" w:eastAsia="Times New Roman" w:hAnsi="Times New Roman" w:cs="Times New Roman"/>
          <w:sz w:val="24"/>
          <w:szCs w:val="24"/>
        </w:rPr>
        <w:t xml:space="preserve"> hospital discharge</w:t>
      </w:r>
      <w:r w:rsidRPr="003A52D1">
        <w:rPr>
          <w:rFonts w:ascii="Times New Roman" w:eastAsia="Times New Roman" w:hAnsi="Times New Roman" w:cs="Times New Roman"/>
          <w:sz w:val="24"/>
          <w:szCs w:val="24"/>
        </w:rPr>
        <w:t>. As part of this larger study</w:t>
      </w:r>
      <w:r w:rsidR="00A14258" w:rsidRPr="003A52D1">
        <w:rPr>
          <w:rFonts w:ascii="Times New Roman" w:eastAsia="Times New Roman" w:hAnsi="Times New Roman" w:cs="Times New Roman"/>
          <w:sz w:val="24"/>
          <w:szCs w:val="24"/>
        </w:rPr>
        <w:t xml:space="preserve"> (</w:t>
      </w:r>
      <w:r w:rsidR="00A14258" w:rsidRPr="003A52D1">
        <w:rPr>
          <w:rFonts w:ascii="Times New Roman" w:eastAsia="Times New Roman" w:hAnsi="Times New Roman" w:cs="Times New Roman"/>
          <w:sz w:val="24"/>
          <w:szCs w:val="24"/>
          <w:highlight w:val="yellow"/>
        </w:rPr>
        <w:t>reference to our protocol</w:t>
      </w:r>
      <w:r w:rsidR="00A14258" w:rsidRPr="003A52D1">
        <w:rPr>
          <w:rFonts w:ascii="Times New Roman" w:eastAsia="Times New Roman" w:hAnsi="Times New Roman" w:cs="Times New Roman"/>
          <w:sz w:val="24"/>
          <w:szCs w:val="24"/>
        </w:rPr>
        <w:t>)</w:t>
      </w:r>
      <w:r w:rsidRPr="003A52D1">
        <w:rPr>
          <w:rFonts w:ascii="Times New Roman" w:eastAsia="Times New Roman" w:hAnsi="Times New Roman" w:cs="Times New Roman"/>
          <w:sz w:val="24"/>
          <w:szCs w:val="24"/>
        </w:rPr>
        <w:t xml:space="preserve">, we </w:t>
      </w:r>
      <w:r w:rsidR="00D862A1" w:rsidRPr="003A52D1">
        <w:rPr>
          <w:rFonts w:ascii="Times New Roman" w:eastAsia="Times New Roman" w:hAnsi="Times New Roman" w:cs="Times New Roman"/>
          <w:sz w:val="24"/>
          <w:szCs w:val="24"/>
        </w:rPr>
        <w:t>conducted in-depth qualitative interviews with</w:t>
      </w:r>
      <w:r w:rsidRPr="003A52D1">
        <w:rPr>
          <w:rFonts w:ascii="Times New Roman" w:eastAsia="Times New Roman" w:hAnsi="Times New Roman" w:cs="Times New Roman"/>
          <w:sz w:val="24"/>
          <w:szCs w:val="24"/>
        </w:rPr>
        <w:t xml:space="preserve"> </w:t>
      </w:r>
      <w:r w:rsidR="00D862A1" w:rsidRPr="003A52D1">
        <w:rPr>
          <w:rFonts w:ascii="Times New Roman" w:eastAsia="Times New Roman" w:hAnsi="Times New Roman" w:cs="Times New Roman"/>
          <w:sz w:val="24"/>
          <w:szCs w:val="24"/>
        </w:rPr>
        <w:t xml:space="preserve">three groups of stakeholders: </w:t>
      </w:r>
      <w:r w:rsidR="0019026E">
        <w:rPr>
          <w:rFonts w:ascii="Times New Roman" w:eastAsia="Times New Roman" w:hAnsi="Times New Roman" w:cs="Times New Roman"/>
          <w:sz w:val="24"/>
          <w:szCs w:val="24"/>
        </w:rPr>
        <w:t>survivors</w:t>
      </w:r>
      <w:r w:rsidRPr="003A52D1">
        <w:rPr>
          <w:rFonts w:ascii="Times New Roman" w:eastAsia="Times New Roman" w:hAnsi="Times New Roman" w:cs="Times New Roman"/>
          <w:sz w:val="24"/>
          <w:szCs w:val="24"/>
        </w:rPr>
        <w:t>, their relatives and health professionals involved in their care across the five hospital sites included in the study. Their narratives explored experiences</w:t>
      </w:r>
      <w:r w:rsidR="00A14258" w:rsidRPr="003A52D1">
        <w:rPr>
          <w:rFonts w:ascii="Times New Roman" w:eastAsia="Times New Roman" w:hAnsi="Times New Roman" w:cs="Times New Roman"/>
          <w:sz w:val="24"/>
          <w:szCs w:val="24"/>
        </w:rPr>
        <w:t xml:space="preserve"> of</w:t>
      </w:r>
      <w:r w:rsidRPr="003A52D1">
        <w:rPr>
          <w:rFonts w:ascii="Times New Roman" w:eastAsia="Times New Roman" w:hAnsi="Times New Roman" w:cs="Times New Roman"/>
          <w:sz w:val="24"/>
          <w:szCs w:val="24"/>
        </w:rPr>
        <w:t xml:space="preserve"> </w:t>
      </w:r>
      <w:r w:rsidR="00A14258" w:rsidRPr="003A52D1">
        <w:rPr>
          <w:rFonts w:ascii="Times New Roman" w:eastAsia="Times New Roman" w:hAnsi="Times New Roman" w:cs="Times New Roman"/>
          <w:sz w:val="24"/>
          <w:szCs w:val="24"/>
        </w:rPr>
        <w:t>critical illness in</w:t>
      </w:r>
      <w:r w:rsidRPr="003A52D1">
        <w:rPr>
          <w:rFonts w:ascii="Times New Roman" w:eastAsia="Times New Roman" w:hAnsi="Times New Roman" w:cs="Times New Roman"/>
          <w:sz w:val="24"/>
          <w:szCs w:val="24"/>
        </w:rPr>
        <w:t xml:space="preserve"> the early days of the </w:t>
      </w:r>
      <w:r w:rsidRPr="003A52D1">
        <w:rPr>
          <w:rFonts w:ascii="Times New Roman" w:eastAsia="Times New Roman" w:hAnsi="Times New Roman" w:cs="Times New Roman"/>
          <w:sz w:val="24"/>
          <w:szCs w:val="24"/>
        </w:rPr>
        <w:lastRenderedPageBreak/>
        <w:t>pandemic</w:t>
      </w:r>
      <w:r w:rsidR="00A14258" w:rsidRPr="003A52D1">
        <w:rPr>
          <w:rFonts w:ascii="Times New Roman" w:eastAsia="Times New Roman" w:hAnsi="Times New Roman" w:cs="Times New Roman"/>
          <w:sz w:val="24"/>
          <w:szCs w:val="24"/>
        </w:rPr>
        <w:t xml:space="preserve"> and the first three months of the</w:t>
      </w:r>
      <w:r w:rsidR="00345074">
        <w:rPr>
          <w:rFonts w:ascii="Times New Roman" w:eastAsia="Times New Roman" w:hAnsi="Times New Roman" w:cs="Times New Roman"/>
          <w:sz w:val="24"/>
          <w:szCs w:val="24"/>
        </w:rPr>
        <w:t>ir</w:t>
      </w:r>
      <w:r w:rsidR="00A14258" w:rsidRPr="003A52D1">
        <w:rPr>
          <w:rFonts w:ascii="Times New Roman" w:eastAsia="Times New Roman" w:hAnsi="Times New Roman" w:cs="Times New Roman"/>
          <w:sz w:val="24"/>
          <w:szCs w:val="24"/>
        </w:rPr>
        <w:t xml:space="preserve"> rehabilitation.</w:t>
      </w:r>
      <w:r w:rsidR="0019026E">
        <w:rPr>
          <w:rFonts w:ascii="Times New Roman" w:eastAsia="Times New Roman" w:hAnsi="Times New Roman" w:cs="Times New Roman"/>
          <w:sz w:val="24"/>
          <w:szCs w:val="24"/>
        </w:rPr>
        <w:t xml:space="preserve"> Future qualitative work will be conducted to explore the rehabilitation process at one year post discharge. </w:t>
      </w:r>
      <w:r w:rsidR="00D228E2">
        <w:rPr>
          <w:rFonts w:ascii="Times New Roman" w:eastAsia="Times New Roman" w:hAnsi="Times New Roman" w:cs="Times New Roman"/>
          <w:sz w:val="24"/>
          <w:szCs w:val="24"/>
        </w:rPr>
        <w:t xml:space="preserve">The present study followed the </w:t>
      </w:r>
      <w:r w:rsidR="00D228E2" w:rsidRPr="00D228E2">
        <w:rPr>
          <w:rFonts w:ascii="Times New Roman" w:eastAsia="Times New Roman" w:hAnsi="Times New Roman" w:cs="Times New Roman"/>
          <w:sz w:val="24"/>
          <w:szCs w:val="24"/>
        </w:rPr>
        <w:t>Consolidated Criteria for Reporting Qualitative Research (</w:t>
      </w:r>
      <w:r w:rsidR="00D228E2" w:rsidRPr="00D228E2">
        <w:rPr>
          <w:rFonts w:ascii="Times New Roman" w:eastAsia="Times New Roman" w:hAnsi="Times New Roman" w:cs="Times New Roman"/>
          <w:sz w:val="24"/>
          <w:szCs w:val="24"/>
          <w:highlight w:val="yellow"/>
        </w:rPr>
        <w:t>Tong et al., 2007</w:t>
      </w:r>
      <w:r w:rsidR="00D228E2">
        <w:rPr>
          <w:rFonts w:ascii="Times New Roman" w:eastAsia="Times New Roman" w:hAnsi="Times New Roman" w:cs="Times New Roman"/>
          <w:sz w:val="24"/>
          <w:szCs w:val="24"/>
        </w:rPr>
        <w:t>)</w:t>
      </w:r>
      <w:r w:rsidR="00D228E2" w:rsidRPr="00D228E2">
        <w:rPr>
          <w:rFonts w:ascii="Times New Roman" w:eastAsia="Times New Roman" w:hAnsi="Times New Roman" w:cs="Times New Roman"/>
          <w:sz w:val="24"/>
          <w:szCs w:val="24"/>
        </w:rPr>
        <w:t>.</w:t>
      </w:r>
    </w:p>
    <w:p w14:paraId="3032294E" w14:textId="77777777" w:rsidR="00D862A1" w:rsidRPr="003A52D1" w:rsidRDefault="00D862A1" w:rsidP="00C70CBD">
      <w:pPr>
        <w:spacing w:after="0" w:line="360" w:lineRule="auto"/>
        <w:rPr>
          <w:rFonts w:ascii="Times New Roman" w:eastAsia="Times New Roman" w:hAnsi="Times New Roman" w:cs="Times New Roman"/>
          <w:b/>
          <w:bCs/>
          <w:sz w:val="24"/>
          <w:szCs w:val="24"/>
        </w:rPr>
      </w:pPr>
    </w:p>
    <w:p w14:paraId="27A0D198" w14:textId="55ABB6F9" w:rsidR="00A14258" w:rsidRPr="003A52D1" w:rsidRDefault="00B0172B" w:rsidP="00C70CBD">
      <w:pPr>
        <w:spacing w:after="0" w:line="360" w:lineRule="auto"/>
        <w:rPr>
          <w:rFonts w:ascii="Times New Roman" w:eastAsia="Times New Roman" w:hAnsi="Times New Roman" w:cs="Times New Roman"/>
          <w:b/>
          <w:bCs/>
          <w:sz w:val="24"/>
          <w:szCs w:val="24"/>
        </w:rPr>
      </w:pPr>
      <w:r w:rsidRPr="003A52D1">
        <w:rPr>
          <w:rFonts w:ascii="Times New Roman" w:eastAsia="Times New Roman" w:hAnsi="Times New Roman" w:cs="Times New Roman"/>
          <w:b/>
          <w:bCs/>
          <w:sz w:val="24"/>
          <w:szCs w:val="24"/>
        </w:rPr>
        <w:t>Sampling and recruitment</w:t>
      </w:r>
    </w:p>
    <w:p w14:paraId="2EEEC9BD" w14:textId="12D3FB07" w:rsidR="008F396E" w:rsidRDefault="008F396E" w:rsidP="00C70CBD">
      <w:pPr>
        <w:spacing w:after="0"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Participants</w:t>
      </w:r>
      <w:r w:rsidR="000B3C91" w:rsidRPr="003A52D1">
        <w:rPr>
          <w:rFonts w:ascii="Times New Roman" w:eastAsia="Times New Roman" w:hAnsi="Times New Roman" w:cs="Times New Roman"/>
          <w:sz w:val="24"/>
          <w:szCs w:val="24"/>
        </w:rPr>
        <w:t xml:space="preserve"> </w:t>
      </w:r>
      <w:r w:rsidRPr="003A52D1">
        <w:rPr>
          <w:rFonts w:ascii="Times New Roman" w:eastAsia="Times New Roman" w:hAnsi="Times New Roman" w:cs="Times New Roman"/>
          <w:sz w:val="24"/>
          <w:szCs w:val="24"/>
        </w:rPr>
        <w:t xml:space="preserve">were recruited </w:t>
      </w:r>
      <w:r w:rsidR="000B3C91" w:rsidRPr="003A52D1">
        <w:rPr>
          <w:rFonts w:ascii="Times New Roman" w:eastAsia="Times New Roman" w:hAnsi="Times New Roman" w:cs="Times New Roman"/>
          <w:sz w:val="24"/>
          <w:szCs w:val="24"/>
        </w:rPr>
        <w:t xml:space="preserve">between </w:t>
      </w:r>
      <w:r w:rsidR="00B3127C" w:rsidRPr="003A52D1">
        <w:rPr>
          <w:rFonts w:ascii="Times New Roman" w:eastAsia="Times New Roman" w:hAnsi="Times New Roman" w:cs="Times New Roman"/>
          <w:sz w:val="24"/>
          <w:szCs w:val="24"/>
        </w:rPr>
        <w:t xml:space="preserve">May </w:t>
      </w:r>
      <w:r w:rsidR="000B3C91" w:rsidRPr="003A52D1">
        <w:rPr>
          <w:rFonts w:ascii="Times New Roman" w:eastAsia="Times New Roman" w:hAnsi="Times New Roman" w:cs="Times New Roman"/>
          <w:sz w:val="24"/>
          <w:szCs w:val="24"/>
        </w:rPr>
        <w:t>and</w:t>
      </w:r>
      <w:r w:rsidR="00B3127C" w:rsidRPr="003A52D1">
        <w:rPr>
          <w:rFonts w:ascii="Times New Roman" w:eastAsia="Times New Roman" w:hAnsi="Times New Roman" w:cs="Times New Roman"/>
          <w:sz w:val="24"/>
          <w:szCs w:val="24"/>
        </w:rPr>
        <w:t xml:space="preserve"> July </w:t>
      </w:r>
      <w:r w:rsidR="000B3C91" w:rsidRPr="003A52D1">
        <w:rPr>
          <w:rFonts w:ascii="Times New Roman" w:eastAsia="Times New Roman" w:hAnsi="Times New Roman" w:cs="Times New Roman"/>
          <w:sz w:val="24"/>
          <w:szCs w:val="24"/>
        </w:rPr>
        <w:t xml:space="preserve">of </w:t>
      </w:r>
      <w:r w:rsidR="00B3127C" w:rsidRPr="003A52D1">
        <w:rPr>
          <w:rFonts w:ascii="Times New Roman" w:eastAsia="Times New Roman" w:hAnsi="Times New Roman" w:cs="Times New Roman"/>
          <w:sz w:val="24"/>
          <w:szCs w:val="24"/>
        </w:rPr>
        <w:t xml:space="preserve">2020. </w:t>
      </w:r>
      <w:r w:rsidR="00DD010D">
        <w:rPr>
          <w:rFonts w:ascii="Times New Roman" w:eastAsia="Times New Roman" w:hAnsi="Times New Roman" w:cs="Times New Roman"/>
          <w:sz w:val="24"/>
          <w:szCs w:val="24"/>
        </w:rPr>
        <w:t xml:space="preserve">Detailed </w:t>
      </w:r>
      <w:r w:rsidR="00D862A1" w:rsidRPr="003A52D1">
        <w:rPr>
          <w:rFonts w:ascii="Times New Roman" w:eastAsia="Times New Roman" w:hAnsi="Times New Roman" w:cs="Times New Roman"/>
          <w:sz w:val="24"/>
          <w:szCs w:val="24"/>
        </w:rPr>
        <w:t xml:space="preserve">inclusion and exclusion criteria can be found in the study protocol </w:t>
      </w:r>
      <w:r w:rsidR="00115898" w:rsidRPr="003A52D1">
        <w:rPr>
          <w:rFonts w:ascii="Times New Roman" w:eastAsia="Times New Roman" w:hAnsi="Times New Roman" w:cs="Times New Roman"/>
          <w:sz w:val="24"/>
          <w:szCs w:val="24"/>
        </w:rPr>
        <w:t>(</w:t>
      </w:r>
      <w:r w:rsidR="00115898" w:rsidRPr="003A52D1">
        <w:rPr>
          <w:rFonts w:ascii="Times New Roman" w:eastAsia="Times New Roman" w:hAnsi="Times New Roman" w:cs="Times New Roman"/>
          <w:sz w:val="24"/>
          <w:szCs w:val="24"/>
          <w:highlight w:val="yellow"/>
        </w:rPr>
        <w:t>ref to our protocol</w:t>
      </w:r>
      <w:r w:rsidR="00115898" w:rsidRPr="003A52D1">
        <w:rPr>
          <w:rFonts w:ascii="Times New Roman" w:eastAsia="Times New Roman" w:hAnsi="Times New Roman" w:cs="Times New Roman"/>
          <w:sz w:val="24"/>
          <w:szCs w:val="24"/>
        </w:rPr>
        <w:t xml:space="preserve">). </w:t>
      </w:r>
      <w:r w:rsidR="00A25DC0" w:rsidRPr="003A52D1">
        <w:rPr>
          <w:rFonts w:ascii="Times New Roman" w:eastAsia="Times New Roman" w:hAnsi="Times New Roman" w:cs="Times New Roman"/>
          <w:sz w:val="24"/>
          <w:szCs w:val="24"/>
        </w:rPr>
        <w:t>Health professionals were recruited in all hospital sites through the participant information sheet being shared with team leads of doctors, nurses and therapists working with survivors of critical illness due to COVID-19. A maximum variation sample strategy (</w:t>
      </w:r>
      <w:r w:rsidR="00A25DC0" w:rsidRPr="003A52D1">
        <w:rPr>
          <w:rFonts w:ascii="Times New Roman" w:eastAsia="Times New Roman" w:hAnsi="Times New Roman" w:cs="Times New Roman"/>
          <w:sz w:val="24"/>
          <w:szCs w:val="24"/>
          <w:highlight w:val="yellow"/>
        </w:rPr>
        <w:t>ref</w:t>
      </w:r>
      <w:r w:rsidR="00A25DC0" w:rsidRPr="003A52D1">
        <w:rPr>
          <w:rFonts w:ascii="Times New Roman" w:eastAsia="Times New Roman" w:hAnsi="Times New Roman" w:cs="Times New Roman"/>
          <w:sz w:val="24"/>
          <w:szCs w:val="24"/>
        </w:rPr>
        <w:t xml:space="preserve">) was used to include professionals of a variety of </w:t>
      </w:r>
      <w:r w:rsidR="00EB5F11" w:rsidRPr="003A52D1">
        <w:rPr>
          <w:rFonts w:ascii="Times New Roman" w:eastAsia="Times New Roman" w:hAnsi="Times New Roman" w:cs="Times New Roman"/>
          <w:sz w:val="24"/>
          <w:szCs w:val="24"/>
        </w:rPr>
        <w:t xml:space="preserve">clinical backgrounds and hospital services. </w:t>
      </w:r>
      <w:r w:rsidR="00345074">
        <w:rPr>
          <w:rFonts w:ascii="Times New Roman" w:eastAsia="Times New Roman" w:hAnsi="Times New Roman" w:cs="Times New Roman"/>
          <w:sz w:val="24"/>
          <w:szCs w:val="24"/>
        </w:rPr>
        <w:t xml:space="preserve">Survivors </w:t>
      </w:r>
      <w:r w:rsidR="0010194F">
        <w:rPr>
          <w:rFonts w:ascii="Times New Roman" w:eastAsia="Times New Roman" w:hAnsi="Times New Roman" w:cs="Times New Roman"/>
          <w:sz w:val="24"/>
          <w:szCs w:val="24"/>
        </w:rPr>
        <w:t>included in</w:t>
      </w:r>
      <w:r w:rsidR="00EB5F11" w:rsidRPr="003A52D1">
        <w:rPr>
          <w:rFonts w:ascii="Times New Roman" w:eastAsia="Times New Roman" w:hAnsi="Times New Roman" w:cs="Times New Roman"/>
          <w:sz w:val="24"/>
          <w:szCs w:val="24"/>
        </w:rPr>
        <w:t xml:space="preserve"> the main study were invited to be interviewed, also following a maximum variation strategy accounting for age, mode of mechanical ventilation and hospital length of stay. </w:t>
      </w:r>
      <w:r w:rsidR="00A25DC0" w:rsidRPr="003A52D1">
        <w:rPr>
          <w:rFonts w:ascii="Times New Roman" w:eastAsia="Times New Roman" w:hAnsi="Times New Roman" w:cs="Times New Roman"/>
          <w:sz w:val="24"/>
          <w:szCs w:val="24"/>
        </w:rPr>
        <w:t>A snowball recruitment strategy (</w:t>
      </w:r>
      <w:r w:rsidR="00A25DC0" w:rsidRPr="003A52D1">
        <w:rPr>
          <w:rFonts w:ascii="Times New Roman" w:eastAsia="Times New Roman" w:hAnsi="Times New Roman" w:cs="Times New Roman"/>
          <w:sz w:val="24"/>
          <w:szCs w:val="24"/>
          <w:highlight w:val="yellow"/>
        </w:rPr>
        <w:t>ref</w:t>
      </w:r>
      <w:r w:rsidR="00A25DC0" w:rsidRPr="003A52D1">
        <w:rPr>
          <w:rFonts w:ascii="Times New Roman" w:eastAsia="Times New Roman" w:hAnsi="Times New Roman" w:cs="Times New Roman"/>
          <w:sz w:val="24"/>
          <w:szCs w:val="24"/>
        </w:rPr>
        <w:t xml:space="preserve">) was then used as </w:t>
      </w:r>
      <w:r w:rsidR="00345074">
        <w:rPr>
          <w:rFonts w:ascii="Times New Roman" w:eastAsia="Times New Roman" w:hAnsi="Times New Roman" w:cs="Times New Roman"/>
          <w:sz w:val="24"/>
          <w:szCs w:val="24"/>
        </w:rPr>
        <w:t xml:space="preserve">survivors </w:t>
      </w:r>
      <w:r w:rsidR="00D862A1" w:rsidRPr="003A52D1">
        <w:rPr>
          <w:rFonts w:ascii="Times New Roman" w:eastAsia="Times New Roman" w:hAnsi="Times New Roman" w:cs="Times New Roman"/>
          <w:sz w:val="24"/>
          <w:szCs w:val="24"/>
        </w:rPr>
        <w:t xml:space="preserve">were </w:t>
      </w:r>
      <w:r w:rsidR="001A38B8" w:rsidRPr="003A52D1">
        <w:rPr>
          <w:rFonts w:ascii="Times New Roman" w:eastAsia="Times New Roman" w:hAnsi="Times New Roman" w:cs="Times New Roman"/>
          <w:sz w:val="24"/>
          <w:szCs w:val="24"/>
        </w:rPr>
        <w:t xml:space="preserve">asked to, if they wished to do so, </w:t>
      </w:r>
      <w:r w:rsidR="00D862A1" w:rsidRPr="003A52D1">
        <w:rPr>
          <w:rFonts w:ascii="Times New Roman" w:eastAsia="Times New Roman" w:hAnsi="Times New Roman" w:cs="Times New Roman"/>
          <w:sz w:val="24"/>
          <w:szCs w:val="24"/>
        </w:rPr>
        <w:t>invite a relative or friend, who had been part of their rehabilitation journey to be interview</w:t>
      </w:r>
      <w:r w:rsidR="00A25DC0" w:rsidRPr="003A52D1">
        <w:rPr>
          <w:rFonts w:ascii="Times New Roman" w:eastAsia="Times New Roman" w:hAnsi="Times New Roman" w:cs="Times New Roman"/>
          <w:sz w:val="24"/>
          <w:szCs w:val="24"/>
        </w:rPr>
        <w:t xml:space="preserve">ed </w:t>
      </w:r>
      <w:r w:rsidR="001A38B8" w:rsidRPr="003A52D1">
        <w:rPr>
          <w:rFonts w:ascii="Times New Roman" w:eastAsia="Times New Roman" w:hAnsi="Times New Roman" w:cs="Times New Roman"/>
          <w:sz w:val="24"/>
          <w:szCs w:val="24"/>
        </w:rPr>
        <w:t>as well</w:t>
      </w:r>
      <w:r w:rsidR="00DD010D">
        <w:rPr>
          <w:rFonts w:ascii="Times New Roman" w:eastAsia="Times New Roman" w:hAnsi="Times New Roman" w:cs="Times New Roman"/>
          <w:sz w:val="24"/>
          <w:szCs w:val="24"/>
        </w:rPr>
        <w:t xml:space="preserve">, </w:t>
      </w:r>
      <w:r w:rsidR="00A25DC0" w:rsidRPr="003A52D1">
        <w:rPr>
          <w:rFonts w:ascii="Times New Roman" w:eastAsia="Times New Roman" w:hAnsi="Times New Roman" w:cs="Times New Roman"/>
          <w:sz w:val="24"/>
          <w:szCs w:val="24"/>
        </w:rPr>
        <w:t xml:space="preserve">either in a joint or </w:t>
      </w:r>
      <w:r w:rsidR="001A38B8" w:rsidRPr="003A52D1">
        <w:rPr>
          <w:rFonts w:ascii="Times New Roman" w:eastAsia="Times New Roman" w:hAnsi="Times New Roman" w:cs="Times New Roman"/>
          <w:sz w:val="24"/>
          <w:szCs w:val="24"/>
        </w:rPr>
        <w:t>separate</w:t>
      </w:r>
      <w:r w:rsidR="00A25DC0" w:rsidRPr="003A52D1">
        <w:rPr>
          <w:rFonts w:ascii="Times New Roman" w:eastAsia="Times New Roman" w:hAnsi="Times New Roman" w:cs="Times New Roman"/>
          <w:sz w:val="24"/>
          <w:szCs w:val="24"/>
        </w:rPr>
        <w:t xml:space="preserve"> interview</w:t>
      </w:r>
      <w:r w:rsidR="00345074">
        <w:rPr>
          <w:rFonts w:ascii="Times New Roman" w:eastAsia="Times New Roman" w:hAnsi="Times New Roman" w:cs="Times New Roman"/>
          <w:sz w:val="24"/>
          <w:szCs w:val="24"/>
        </w:rPr>
        <w:t>,</w:t>
      </w:r>
      <w:r w:rsidR="00A25DC0" w:rsidRPr="003A52D1">
        <w:rPr>
          <w:rFonts w:ascii="Times New Roman" w:eastAsia="Times New Roman" w:hAnsi="Times New Roman" w:cs="Times New Roman"/>
          <w:sz w:val="24"/>
          <w:szCs w:val="24"/>
        </w:rPr>
        <w:t xml:space="preserve"> according to their preference. </w:t>
      </w:r>
      <w:r w:rsidR="0019026E">
        <w:rPr>
          <w:rFonts w:ascii="Times New Roman" w:eastAsia="Times New Roman" w:hAnsi="Times New Roman" w:cs="Times New Roman"/>
          <w:sz w:val="24"/>
          <w:szCs w:val="24"/>
        </w:rPr>
        <w:t>The sample size was determined, not on data saturation, but on reaching a variety of demographic characteristics of all participants.</w:t>
      </w:r>
      <w:r w:rsidR="00F33513">
        <w:rPr>
          <w:rFonts w:ascii="Times New Roman" w:eastAsia="Times New Roman" w:hAnsi="Times New Roman" w:cs="Times New Roman"/>
          <w:sz w:val="24"/>
          <w:szCs w:val="24"/>
        </w:rPr>
        <w:t xml:space="preserve"> Recruitment will continue for the second part of the interviews at one year post hospital discharge.</w:t>
      </w:r>
    </w:p>
    <w:p w14:paraId="1EAC302E" w14:textId="77777777" w:rsidR="0019026E" w:rsidRPr="003A52D1" w:rsidRDefault="0019026E" w:rsidP="00C70CBD">
      <w:pPr>
        <w:spacing w:after="0" w:line="360" w:lineRule="auto"/>
        <w:rPr>
          <w:rFonts w:ascii="Times New Roman" w:eastAsia="Times New Roman" w:hAnsi="Times New Roman" w:cs="Times New Roman"/>
          <w:sz w:val="24"/>
          <w:szCs w:val="24"/>
        </w:rPr>
      </w:pPr>
    </w:p>
    <w:p w14:paraId="0000004E" w14:textId="36C81F51" w:rsidR="004F4FD7" w:rsidRPr="003A52D1" w:rsidRDefault="00B0172B" w:rsidP="00C70CBD">
      <w:pPr>
        <w:spacing w:after="0" w:line="360" w:lineRule="auto"/>
        <w:rPr>
          <w:rFonts w:ascii="Times New Roman" w:eastAsia="Times New Roman" w:hAnsi="Times New Roman" w:cs="Times New Roman"/>
          <w:b/>
          <w:bCs/>
          <w:sz w:val="24"/>
          <w:szCs w:val="24"/>
        </w:rPr>
      </w:pPr>
      <w:r w:rsidRPr="003A52D1">
        <w:rPr>
          <w:rFonts w:ascii="Times New Roman" w:eastAsia="Times New Roman" w:hAnsi="Times New Roman" w:cs="Times New Roman"/>
          <w:b/>
          <w:bCs/>
          <w:sz w:val="24"/>
          <w:szCs w:val="24"/>
        </w:rPr>
        <w:t>Interview procedures</w:t>
      </w:r>
    </w:p>
    <w:p w14:paraId="4ABA461D" w14:textId="08C113AE" w:rsidR="00B0172B" w:rsidRPr="003A52D1" w:rsidRDefault="003E6885" w:rsidP="00C70CBD">
      <w:pPr>
        <w:spacing w:after="0"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We conducted semi-structed interviews following a topic guide</w:t>
      </w:r>
      <w:r w:rsidR="00B0172B" w:rsidRPr="003A52D1">
        <w:rPr>
          <w:rFonts w:ascii="Times New Roman" w:eastAsia="Times New Roman" w:hAnsi="Times New Roman" w:cs="Times New Roman"/>
          <w:sz w:val="24"/>
          <w:szCs w:val="24"/>
        </w:rPr>
        <w:t xml:space="preserve">, </w:t>
      </w:r>
      <w:r w:rsidR="000D2C5B" w:rsidRPr="003A52D1">
        <w:rPr>
          <w:rFonts w:ascii="Times New Roman" w:eastAsia="Times New Roman" w:hAnsi="Times New Roman" w:cs="Times New Roman"/>
          <w:sz w:val="24"/>
          <w:szCs w:val="24"/>
        </w:rPr>
        <w:t xml:space="preserve">developed by ACG and CK, </w:t>
      </w:r>
      <w:r w:rsidR="00B0172B" w:rsidRPr="003A52D1">
        <w:rPr>
          <w:rFonts w:ascii="Times New Roman" w:eastAsia="Times New Roman" w:hAnsi="Times New Roman" w:cs="Times New Roman"/>
          <w:sz w:val="24"/>
          <w:szCs w:val="24"/>
        </w:rPr>
        <w:t xml:space="preserve">which covered the participants’ experience of illness </w:t>
      </w:r>
      <w:r w:rsidRPr="003A52D1">
        <w:rPr>
          <w:rFonts w:ascii="Times New Roman" w:eastAsia="Times New Roman" w:hAnsi="Times New Roman" w:cs="Times New Roman"/>
          <w:sz w:val="24"/>
          <w:szCs w:val="24"/>
        </w:rPr>
        <w:t>due to</w:t>
      </w:r>
      <w:r w:rsidR="00B0172B" w:rsidRPr="003A52D1">
        <w:rPr>
          <w:rFonts w:ascii="Times New Roman" w:eastAsia="Times New Roman" w:hAnsi="Times New Roman" w:cs="Times New Roman"/>
          <w:sz w:val="24"/>
          <w:szCs w:val="24"/>
        </w:rPr>
        <w:t xml:space="preserve"> COVID-19</w:t>
      </w:r>
      <w:r w:rsidRPr="003A52D1">
        <w:rPr>
          <w:rFonts w:ascii="Times New Roman" w:eastAsia="Times New Roman" w:hAnsi="Times New Roman" w:cs="Times New Roman"/>
          <w:sz w:val="24"/>
          <w:szCs w:val="24"/>
        </w:rPr>
        <w:t xml:space="preserve"> and probed their</w:t>
      </w:r>
      <w:r w:rsidR="00B0172B" w:rsidRPr="003A52D1">
        <w:rPr>
          <w:rFonts w:ascii="Times New Roman" w:eastAsia="Times New Roman" w:hAnsi="Times New Roman" w:cs="Times New Roman"/>
          <w:sz w:val="24"/>
          <w:szCs w:val="24"/>
        </w:rPr>
        <w:t xml:space="preserve"> narratives of </w:t>
      </w:r>
      <w:r w:rsidRPr="003A52D1">
        <w:rPr>
          <w:rFonts w:ascii="Times New Roman" w:eastAsia="Times New Roman" w:hAnsi="Times New Roman" w:cs="Times New Roman"/>
          <w:sz w:val="24"/>
          <w:szCs w:val="24"/>
        </w:rPr>
        <w:t xml:space="preserve">going through or supporting </w:t>
      </w:r>
      <w:r w:rsidR="00B0172B" w:rsidRPr="003A52D1">
        <w:rPr>
          <w:rFonts w:ascii="Times New Roman" w:eastAsia="Times New Roman" w:hAnsi="Times New Roman" w:cs="Times New Roman"/>
          <w:sz w:val="24"/>
          <w:szCs w:val="24"/>
        </w:rPr>
        <w:t xml:space="preserve">recovery and rehabilitation post admission to </w:t>
      </w:r>
      <w:r w:rsidR="00345074">
        <w:rPr>
          <w:rFonts w:ascii="Times New Roman" w:eastAsia="Times New Roman" w:hAnsi="Times New Roman" w:cs="Times New Roman"/>
          <w:sz w:val="24"/>
          <w:szCs w:val="24"/>
        </w:rPr>
        <w:t xml:space="preserve">critical </w:t>
      </w:r>
      <w:r w:rsidR="00B0172B" w:rsidRPr="003A52D1">
        <w:rPr>
          <w:rFonts w:ascii="Times New Roman" w:eastAsia="Times New Roman" w:hAnsi="Times New Roman" w:cs="Times New Roman"/>
          <w:sz w:val="24"/>
          <w:szCs w:val="24"/>
        </w:rPr>
        <w:t xml:space="preserve">care. </w:t>
      </w:r>
      <w:r w:rsidRPr="003A52D1">
        <w:rPr>
          <w:rFonts w:ascii="Times New Roman" w:eastAsia="Times New Roman" w:hAnsi="Times New Roman" w:cs="Times New Roman"/>
          <w:sz w:val="24"/>
          <w:szCs w:val="24"/>
        </w:rPr>
        <w:t>The topic guides to each of the stakeholder interviews are available on request.</w:t>
      </w:r>
    </w:p>
    <w:p w14:paraId="2F301292" w14:textId="77777777" w:rsidR="00F33513" w:rsidRDefault="00F33513" w:rsidP="00F33513">
      <w:pPr>
        <w:spacing w:after="0" w:line="360" w:lineRule="auto"/>
        <w:rPr>
          <w:rFonts w:ascii="Times New Roman" w:eastAsia="Times New Roman" w:hAnsi="Times New Roman" w:cs="Times New Roman"/>
          <w:sz w:val="24"/>
          <w:szCs w:val="24"/>
        </w:rPr>
      </w:pPr>
    </w:p>
    <w:p w14:paraId="00000050" w14:textId="721CAE95" w:rsidR="004F4FD7" w:rsidRPr="003A52D1" w:rsidRDefault="000F2C56" w:rsidP="00F33513">
      <w:pPr>
        <w:spacing w:after="0"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Two dyads (</w:t>
      </w:r>
      <w:r w:rsidR="008606A5">
        <w:rPr>
          <w:rFonts w:ascii="Times New Roman" w:eastAsia="Times New Roman" w:hAnsi="Times New Roman" w:cs="Times New Roman"/>
          <w:sz w:val="24"/>
          <w:szCs w:val="24"/>
        </w:rPr>
        <w:t>survivor</w:t>
      </w:r>
      <w:r w:rsidRPr="003A52D1">
        <w:rPr>
          <w:rFonts w:ascii="Times New Roman" w:eastAsia="Times New Roman" w:hAnsi="Times New Roman" w:cs="Times New Roman"/>
          <w:sz w:val="24"/>
          <w:szCs w:val="24"/>
        </w:rPr>
        <w:t>-</w:t>
      </w:r>
      <w:r w:rsidR="000D2C5B" w:rsidRPr="003A52D1">
        <w:rPr>
          <w:rFonts w:ascii="Times New Roman" w:eastAsia="Times New Roman" w:hAnsi="Times New Roman" w:cs="Times New Roman"/>
          <w:sz w:val="24"/>
          <w:szCs w:val="24"/>
        </w:rPr>
        <w:t>relative</w:t>
      </w:r>
      <w:r w:rsidRPr="003A52D1">
        <w:rPr>
          <w:rFonts w:ascii="Times New Roman" w:eastAsia="Times New Roman" w:hAnsi="Times New Roman" w:cs="Times New Roman"/>
          <w:sz w:val="24"/>
          <w:szCs w:val="24"/>
        </w:rPr>
        <w:t xml:space="preserve">) were interviewed together. All other participants were interviewed on a one-to-one basis </w:t>
      </w:r>
      <w:r w:rsidR="003E6885" w:rsidRPr="003A52D1">
        <w:rPr>
          <w:rFonts w:ascii="Times New Roman" w:eastAsia="Times New Roman" w:hAnsi="Times New Roman" w:cs="Times New Roman"/>
          <w:sz w:val="24"/>
          <w:szCs w:val="24"/>
        </w:rPr>
        <w:t>by ACG</w:t>
      </w:r>
      <w:r w:rsidRPr="003A52D1">
        <w:rPr>
          <w:rFonts w:ascii="Times New Roman" w:eastAsia="Times New Roman" w:hAnsi="Times New Roman" w:cs="Times New Roman"/>
          <w:sz w:val="24"/>
          <w:szCs w:val="24"/>
        </w:rPr>
        <w:t>, by telephone or videocall</w:t>
      </w:r>
      <w:r w:rsidR="003E6885" w:rsidRPr="003A52D1">
        <w:rPr>
          <w:rFonts w:ascii="Times New Roman" w:eastAsia="Times New Roman" w:hAnsi="Times New Roman" w:cs="Times New Roman"/>
          <w:sz w:val="24"/>
          <w:szCs w:val="24"/>
        </w:rPr>
        <w:t>.</w:t>
      </w:r>
      <w:r w:rsidR="003E2638" w:rsidRPr="003A52D1">
        <w:rPr>
          <w:rFonts w:ascii="Times New Roman" w:eastAsia="Times New Roman" w:hAnsi="Times New Roman" w:cs="Times New Roman"/>
          <w:sz w:val="24"/>
          <w:szCs w:val="24"/>
        </w:rPr>
        <w:t xml:space="preserve"> ACG is a researcher with experience in conducting qualitative interviews, and a clinical physiotherapist who worked in one of the acute hospitals included in this study prior to the beginning of the COVID-19 pandemic. </w:t>
      </w:r>
    </w:p>
    <w:p w14:paraId="43C09086" w14:textId="77777777" w:rsidR="008606A5" w:rsidRDefault="008606A5" w:rsidP="00C70CBD">
      <w:pPr>
        <w:spacing w:line="360" w:lineRule="auto"/>
        <w:rPr>
          <w:rFonts w:ascii="Times New Roman" w:eastAsia="Times New Roman" w:hAnsi="Times New Roman" w:cs="Times New Roman"/>
          <w:b/>
          <w:sz w:val="24"/>
          <w:szCs w:val="24"/>
        </w:rPr>
      </w:pPr>
    </w:p>
    <w:p w14:paraId="00000052" w14:textId="39927C8A" w:rsidR="004F4FD7" w:rsidRPr="003A52D1" w:rsidRDefault="000F2C56"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sz w:val="24"/>
          <w:szCs w:val="24"/>
        </w:rPr>
        <w:t>Analysis</w:t>
      </w:r>
    </w:p>
    <w:p w14:paraId="00000054" w14:textId="242DEA42" w:rsidR="004F4FD7" w:rsidRDefault="003E6885" w:rsidP="00F33513">
      <w:pPr>
        <w:spacing w:after="0"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lastRenderedPageBreak/>
        <w:t>The i</w:t>
      </w:r>
      <w:r w:rsidR="000F2C56" w:rsidRPr="003A52D1">
        <w:rPr>
          <w:rFonts w:ascii="Times New Roman" w:eastAsia="Times New Roman" w:hAnsi="Times New Roman" w:cs="Times New Roman"/>
          <w:sz w:val="24"/>
          <w:szCs w:val="24"/>
        </w:rPr>
        <w:t>nterviews were audio recorded</w:t>
      </w:r>
      <w:r w:rsidRPr="003A52D1">
        <w:rPr>
          <w:rFonts w:ascii="Times New Roman" w:eastAsia="Times New Roman" w:hAnsi="Times New Roman" w:cs="Times New Roman"/>
          <w:sz w:val="24"/>
          <w:szCs w:val="24"/>
        </w:rPr>
        <w:t xml:space="preserve">, </w:t>
      </w:r>
      <w:r w:rsidR="000F2C56" w:rsidRPr="003A52D1">
        <w:rPr>
          <w:rFonts w:ascii="Times New Roman" w:eastAsia="Times New Roman" w:hAnsi="Times New Roman" w:cs="Times New Roman"/>
          <w:sz w:val="24"/>
          <w:szCs w:val="24"/>
        </w:rPr>
        <w:t>transcribed verbatim</w:t>
      </w:r>
      <w:r w:rsidRPr="003A52D1">
        <w:rPr>
          <w:rFonts w:ascii="Times New Roman" w:eastAsia="Times New Roman" w:hAnsi="Times New Roman" w:cs="Times New Roman"/>
          <w:sz w:val="24"/>
          <w:szCs w:val="24"/>
        </w:rPr>
        <w:t xml:space="preserve"> </w:t>
      </w:r>
      <w:r w:rsidR="000F2C56" w:rsidRPr="003A52D1">
        <w:rPr>
          <w:rFonts w:ascii="Times New Roman" w:eastAsia="Times New Roman" w:hAnsi="Times New Roman" w:cs="Times New Roman"/>
          <w:sz w:val="24"/>
          <w:szCs w:val="24"/>
        </w:rPr>
        <w:t>and analysed following principles of thematic analysis</w:t>
      </w:r>
      <w:r w:rsidRPr="003A52D1">
        <w:rPr>
          <w:rFonts w:ascii="Times New Roman" w:eastAsia="Times New Roman" w:hAnsi="Times New Roman" w:cs="Times New Roman"/>
          <w:sz w:val="24"/>
          <w:szCs w:val="24"/>
        </w:rPr>
        <w:t xml:space="preserve"> (</w:t>
      </w:r>
      <w:r w:rsidRPr="003A52D1">
        <w:rPr>
          <w:rFonts w:ascii="Times New Roman" w:eastAsia="Times New Roman" w:hAnsi="Times New Roman" w:cs="Times New Roman"/>
          <w:sz w:val="24"/>
          <w:szCs w:val="24"/>
          <w:highlight w:val="yellow"/>
        </w:rPr>
        <w:t xml:space="preserve">Carolina to check </w:t>
      </w:r>
      <w:r w:rsidR="00187A82">
        <w:rPr>
          <w:rFonts w:ascii="Times New Roman" w:eastAsia="Times New Roman" w:hAnsi="Times New Roman" w:cs="Times New Roman"/>
          <w:sz w:val="24"/>
          <w:szCs w:val="24"/>
          <w:highlight w:val="yellow"/>
        </w:rPr>
        <w:t>latest</w:t>
      </w:r>
      <w:r w:rsidRPr="003A52D1">
        <w:rPr>
          <w:rFonts w:ascii="Times New Roman" w:eastAsia="Times New Roman" w:hAnsi="Times New Roman" w:cs="Times New Roman"/>
          <w:sz w:val="24"/>
          <w:szCs w:val="24"/>
          <w:highlight w:val="yellow"/>
        </w:rPr>
        <w:t xml:space="preserve"> paper from Braun and Clark and add ref and details here</w:t>
      </w:r>
      <w:r w:rsidRPr="003A52D1">
        <w:rPr>
          <w:rFonts w:ascii="Times New Roman" w:eastAsia="Times New Roman" w:hAnsi="Times New Roman" w:cs="Times New Roman"/>
          <w:sz w:val="24"/>
          <w:szCs w:val="24"/>
        </w:rPr>
        <w:t>)</w:t>
      </w:r>
      <w:r w:rsidR="000F2C56" w:rsidRPr="003A52D1">
        <w:rPr>
          <w:rFonts w:ascii="Times New Roman" w:eastAsia="Times New Roman" w:hAnsi="Times New Roman" w:cs="Times New Roman"/>
          <w:sz w:val="24"/>
          <w:szCs w:val="24"/>
        </w:rPr>
        <w:t xml:space="preserve">. </w:t>
      </w:r>
      <w:r w:rsidR="004554D4" w:rsidRPr="003A52D1">
        <w:rPr>
          <w:rFonts w:ascii="Times New Roman" w:eastAsia="Times New Roman" w:hAnsi="Times New Roman" w:cs="Times New Roman"/>
          <w:sz w:val="24"/>
          <w:szCs w:val="24"/>
        </w:rPr>
        <w:t>NVivo (version xxx) was used to aid data organisation.</w:t>
      </w:r>
      <w:r w:rsidR="00F33513">
        <w:rPr>
          <w:rFonts w:ascii="Times New Roman" w:eastAsia="Times New Roman" w:hAnsi="Times New Roman" w:cs="Times New Roman"/>
          <w:sz w:val="24"/>
          <w:szCs w:val="24"/>
        </w:rPr>
        <w:t xml:space="preserve"> </w:t>
      </w:r>
      <w:r w:rsidR="000F2C56" w:rsidRPr="003A52D1">
        <w:rPr>
          <w:rFonts w:ascii="Times New Roman" w:eastAsia="Times New Roman" w:hAnsi="Times New Roman" w:cs="Times New Roman"/>
          <w:sz w:val="24"/>
          <w:szCs w:val="24"/>
        </w:rPr>
        <w:t xml:space="preserve">All transcripts were initially coded by </w:t>
      </w:r>
      <w:r w:rsidR="004554D4" w:rsidRPr="003A52D1">
        <w:rPr>
          <w:rFonts w:ascii="Times New Roman" w:eastAsia="Times New Roman" w:hAnsi="Times New Roman" w:cs="Times New Roman"/>
          <w:sz w:val="24"/>
          <w:szCs w:val="24"/>
        </w:rPr>
        <w:t>ACG</w:t>
      </w:r>
      <w:r w:rsidR="000F2C56" w:rsidRPr="003A52D1">
        <w:rPr>
          <w:rFonts w:ascii="Times New Roman" w:eastAsia="Times New Roman" w:hAnsi="Times New Roman" w:cs="Times New Roman"/>
          <w:sz w:val="24"/>
          <w:szCs w:val="24"/>
        </w:rPr>
        <w:t xml:space="preserve">. </w:t>
      </w:r>
      <w:r w:rsidR="004554D4" w:rsidRPr="003A52D1">
        <w:rPr>
          <w:rFonts w:ascii="Times New Roman" w:eastAsia="Times New Roman" w:hAnsi="Times New Roman" w:cs="Times New Roman"/>
          <w:sz w:val="24"/>
          <w:szCs w:val="24"/>
        </w:rPr>
        <w:t>A</w:t>
      </w:r>
      <w:r w:rsidR="000F2C56" w:rsidRPr="003A52D1">
        <w:rPr>
          <w:rFonts w:ascii="Times New Roman" w:eastAsia="Times New Roman" w:hAnsi="Times New Roman" w:cs="Times New Roman"/>
          <w:sz w:val="24"/>
          <w:szCs w:val="24"/>
        </w:rPr>
        <w:t xml:space="preserve"> subset of six interviews </w:t>
      </w:r>
      <w:r w:rsidR="00383D90">
        <w:rPr>
          <w:rFonts w:ascii="Times New Roman" w:eastAsia="Times New Roman" w:hAnsi="Times New Roman" w:cs="Times New Roman"/>
          <w:sz w:val="24"/>
          <w:szCs w:val="24"/>
        </w:rPr>
        <w:t>was</w:t>
      </w:r>
      <w:r w:rsidR="000F2C56" w:rsidRPr="003A52D1">
        <w:rPr>
          <w:rFonts w:ascii="Times New Roman" w:eastAsia="Times New Roman" w:hAnsi="Times New Roman" w:cs="Times New Roman"/>
          <w:sz w:val="24"/>
          <w:szCs w:val="24"/>
        </w:rPr>
        <w:t xml:space="preserve"> </w:t>
      </w:r>
      <w:r w:rsidR="004554D4" w:rsidRPr="003A52D1">
        <w:rPr>
          <w:rFonts w:ascii="Times New Roman" w:eastAsia="Times New Roman" w:hAnsi="Times New Roman" w:cs="Times New Roman"/>
          <w:sz w:val="24"/>
          <w:szCs w:val="24"/>
        </w:rPr>
        <w:t xml:space="preserve">also </w:t>
      </w:r>
      <w:r w:rsidR="000F2C56" w:rsidRPr="003A52D1">
        <w:rPr>
          <w:rFonts w:ascii="Times New Roman" w:eastAsia="Times New Roman" w:hAnsi="Times New Roman" w:cs="Times New Roman"/>
          <w:sz w:val="24"/>
          <w:szCs w:val="24"/>
        </w:rPr>
        <w:t xml:space="preserve">coded by </w:t>
      </w:r>
      <w:r w:rsidR="004554D4" w:rsidRPr="003A52D1">
        <w:rPr>
          <w:rFonts w:ascii="Times New Roman" w:eastAsia="Times New Roman" w:hAnsi="Times New Roman" w:cs="Times New Roman"/>
          <w:sz w:val="24"/>
          <w:szCs w:val="24"/>
        </w:rPr>
        <w:t xml:space="preserve">AW and CK </w:t>
      </w:r>
      <w:r w:rsidR="005C3027" w:rsidRPr="003A52D1">
        <w:rPr>
          <w:rFonts w:ascii="Times New Roman" w:eastAsia="Times New Roman" w:hAnsi="Times New Roman" w:cs="Times New Roman"/>
          <w:sz w:val="24"/>
          <w:szCs w:val="24"/>
        </w:rPr>
        <w:t xml:space="preserve">and the codes then compared and discussed by the three authors, in order </w:t>
      </w:r>
      <w:r w:rsidR="004554D4" w:rsidRPr="003A52D1">
        <w:rPr>
          <w:rFonts w:ascii="Times New Roman" w:eastAsia="Times New Roman" w:hAnsi="Times New Roman" w:cs="Times New Roman"/>
          <w:sz w:val="24"/>
          <w:szCs w:val="24"/>
        </w:rPr>
        <w:t>to allow in-depth analytical discussions of the data</w:t>
      </w:r>
      <w:r w:rsidR="000F2C56" w:rsidRPr="003A52D1">
        <w:rPr>
          <w:rFonts w:ascii="Times New Roman" w:eastAsia="Times New Roman" w:hAnsi="Times New Roman" w:cs="Times New Roman"/>
          <w:sz w:val="24"/>
          <w:szCs w:val="24"/>
        </w:rPr>
        <w:t>.</w:t>
      </w:r>
      <w:r w:rsidR="00F33513">
        <w:rPr>
          <w:rFonts w:ascii="Times New Roman" w:eastAsia="Times New Roman" w:hAnsi="Times New Roman" w:cs="Times New Roman"/>
          <w:sz w:val="24"/>
          <w:szCs w:val="24"/>
        </w:rPr>
        <w:t xml:space="preserve"> </w:t>
      </w:r>
      <w:r w:rsidR="00383D90">
        <w:rPr>
          <w:rFonts w:ascii="Times New Roman" w:eastAsia="Times New Roman" w:hAnsi="Times New Roman" w:cs="Times New Roman"/>
          <w:sz w:val="24"/>
          <w:szCs w:val="24"/>
        </w:rPr>
        <w:t>After these analytical discussions, the initial codes</w:t>
      </w:r>
      <w:r w:rsidR="00AA5371" w:rsidRPr="003A52D1">
        <w:rPr>
          <w:rFonts w:ascii="Times New Roman" w:eastAsia="Times New Roman" w:hAnsi="Times New Roman" w:cs="Times New Roman"/>
          <w:sz w:val="24"/>
          <w:szCs w:val="24"/>
        </w:rPr>
        <w:t xml:space="preserve"> </w:t>
      </w:r>
      <w:r w:rsidR="000F2C56" w:rsidRPr="003A52D1">
        <w:rPr>
          <w:rFonts w:ascii="Times New Roman" w:eastAsia="Times New Roman" w:hAnsi="Times New Roman" w:cs="Times New Roman"/>
          <w:sz w:val="24"/>
          <w:szCs w:val="24"/>
        </w:rPr>
        <w:t>were merged into higher level codes</w:t>
      </w:r>
      <w:r w:rsidR="004554D4" w:rsidRPr="003A52D1">
        <w:rPr>
          <w:rFonts w:ascii="Times New Roman" w:eastAsia="Times New Roman" w:hAnsi="Times New Roman" w:cs="Times New Roman"/>
          <w:sz w:val="24"/>
          <w:szCs w:val="24"/>
        </w:rPr>
        <w:t xml:space="preserve"> and</w:t>
      </w:r>
      <w:r w:rsidR="000F2C56" w:rsidRPr="003A52D1">
        <w:rPr>
          <w:rFonts w:ascii="Times New Roman" w:eastAsia="Times New Roman" w:hAnsi="Times New Roman" w:cs="Times New Roman"/>
          <w:sz w:val="24"/>
          <w:szCs w:val="24"/>
        </w:rPr>
        <w:t xml:space="preserve"> themes</w:t>
      </w:r>
      <w:r w:rsidR="004554D4" w:rsidRPr="003A52D1">
        <w:rPr>
          <w:rFonts w:ascii="Times New Roman" w:eastAsia="Times New Roman" w:hAnsi="Times New Roman" w:cs="Times New Roman"/>
          <w:sz w:val="24"/>
          <w:szCs w:val="24"/>
        </w:rPr>
        <w:t xml:space="preserve">, developed by ACG, with regular discussions with AW and CK, and supported by the use of a reflective diary and </w:t>
      </w:r>
      <w:r w:rsidR="000F2C56" w:rsidRPr="003A52D1">
        <w:rPr>
          <w:rFonts w:ascii="Times New Roman" w:eastAsia="Times New Roman" w:hAnsi="Times New Roman" w:cs="Times New Roman"/>
          <w:sz w:val="24"/>
          <w:szCs w:val="24"/>
        </w:rPr>
        <w:t xml:space="preserve">constant references back to the original data set. Once preliminary themes were determined, member checking </w:t>
      </w:r>
      <w:r w:rsidR="003E2638" w:rsidRPr="003A52D1">
        <w:rPr>
          <w:rFonts w:ascii="Times New Roman" w:eastAsia="Times New Roman" w:hAnsi="Times New Roman" w:cs="Times New Roman"/>
          <w:sz w:val="24"/>
          <w:szCs w:val="24"/>
        </w:rPr>
        <w:t>(</w:t>
      </w:r>
      <w:r w:rsidR="003E2638" w:rsidRPr="003A52D1">
        <w:rPr>
          <w:rFonts w:ascii="Times New Roman" w:eastAsia="Times New Roman" w:hAnsi="Times New Roman" w:cs="Times New Roman"/>
          <w:sz w:val="24"/>
          <w:szCs w:val="24"/>
          <w:highlight w:val="yellow"/>
        </w:rPr>
        <w:t>ref</w:t>
      </w:r>
      <w:r w:rsidR="003E2638" w:rsidRPr="003A52D1">
        <w:rPr>
          <w:rFonts w:ascii="Times New Roman" w:eastAsia="Times New Roman" w:hAnsi="Times New Roman" w:cs="Times New Roman"/>
          <w:sz w:val="24"/>
          <w:szCs w:val="24"/>
        </w:rPr>
        <w:t xml:space="preserve">) </w:t>
      </w:r>
      <w:r w:rsidR="000F2C56" w:rsidRPr="003A52D1">
        <w:rPr>
          <w:rFonts w:ascii="Times New Roman" w:eastAsia="Times New Roman" w:hAnsi="Times New Roman" w:cs="Times New Roman"/>
          <w:sz w:val="24"/>
          <w:szCs w:val="24"/>
        </w:rPr>
        <w:t xml:space="preserve">was conducted with </w:t>
      </w:r>
      <w:r w:rsidR="004554D4" w:rsidRPr="003A52D1">
        <w:rPr>
          <w:rFonts w:ascii="Times New Roman" w:eastAsia="Times New Roman" w:hAnsi="Times New Roman" w:cs="Times New Roman"/>
          <w:sz w:val="24"/>
          <w:szCs w:val="24"/>
        </w:rPr>
        <w:t>one participant from each stakeholder group</w:t>
      </w:r>
      <w:r w:rsidR="003E2638" w:rsidRPr="003A52D1">
        <w:rPr>
          <w:rFonts w:ascii="Times New Roman" w:eastAsia="Times New Roman" w:hAnsi="Times New Roman" w:cs="Times New Roman"/>
          <w:sz w:val="24"/>
          <w:szCs w:val="24"/>
        </w:rPr>
        <w:t>, which further developed the final thematic map</w:t>
      </w:r>
      <w:r w:rsidR="00383D90">
        <w:rPr>
          <w:rFonts w:ascii="Times New Roman" w:eastAsia="Times New Roman" w:hAnsi="Times New Roman" w:cs="Times New Roman"/>
          <w:sz w:val="24"/>
          <w:szCs w:val="24"/>
        </w:rPr>
        <w:t xml:space="preserve"> (figure 1)</w:t>
      </w:r>
      <w:r w:rsidR="003E2638" w:rsidRPr="003A52D1">
        <w:rPr>
          <w:rFonts w:ascii="Times New Roman" w:eastAsia="Times New Roman" w:hAnsi="Times New Roman" w:cs="Times New Roman"/>
          <w:sz w:val="24"/>
          <w:szCs w:val="24"/>
        </w:rPr>
        <w:t>.</w:t>
      </w:r>
    </w:p>
    <w:p w14:paraId="7DFF52A0" w14:textId="77777777" w:rsidR="00DD010D" w:rsidRDefault="00DD010D" w:rsidP="00C70CBD">
      <w:pPr>
        <w:spacing w:line="360" w:lineRule="auto"/>
        <w:rPr>
          <w:rFonts w:ascii="Times New Roman" w:eastAsia="Times New Roman" w:hAnsi="Times New Roman" w:cs="Times New Roman"/>
          <w:b/>
          <w:sz w:val="24"/>
          <w:szCs w:val="24"/>
        </w:rPr>
      </w:pPr>
    </w:p>
    <w:p w14:paraId="79A27E65" w14:textId="1811CD57" w:rsidR="00DD010D" w:rsidRPr="003A52D1" w:rsidRDefault="00DD010D" w:rsidP="00C70CB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approval</w:t>
      </w:r>
    </w:p>
    <w:p w14:paraId="69D7D4F6" w14:textId="77777777" w:rsidR="00DD010D" w:rsidRPr="003A52D1" w:rsidRDefault="00DD010D" w:rsidP="00C70CBD">
      <w:pPr>
        <w:spacing w:after="0" w:line="360" w:lineRule="auto"/>
        <w:jc w:val="both"/>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The present study received ethical approval from the UK Health Research Authority approvals (Yorkshire &amp; The Humber - Bradford Leeds Research Ethics Committee, 20/YH/0157, IRAS 280041). Formal consent was obtained from all participants. </w:t>
      </w:r>
    </w:p>
    <w:p w14:paraId="00000055" w14:textId="77777777" w:rsidR="004F4FD7" w:rsidRPr="003A52D1" w:rsidRDefault="004F4FD7" w:rsidP="00C70CBD">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0000056" w14:textId="35FB910D" w:rsidR="004F4FD7" w:rsidRPr="003A52D1" w:rsidRDefault="005C3027"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sz w:val="24"/>
          <w:szCs w:val="24"/>
        </w:rPr>
        <w:t>FINDINGS</w:t>
      </w:r>
    </w:p>
    <w:p w14:paraId="45659164" w14:textId="50CE6A88" w:rsidR="005C3027" w:rsidRPr="003A52D1" w:rsidRDefault="005C3027"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sz w:val="24"/>
          <w:szCs w:val="24"/>
        </w:rPr>
        <w:t xml:space="preserve">Sample characterisation </w:t>
      </w:r>
    </w:p>
    <w:p w14:paraId="78F20969" w14:textId="707AD86A" w:rsidR="000D2C5B" w:rsidRDefault="005C3027" w:rsidP="00C70CBD">
      <w:pPr>
        <w:spacing w:line="360" w:lineRule="auto"/>
        <w:rPr>
          <w:ins w:id="25" w:author="benjamin hardy" w:date="2021-05-23T19:56:00Z"/>
          <w:rFonts w:ascii="Times New Roman" w:eastAsia="Times New Roman" w:hAnsi="Times New Roman" w:cs="Times New Roman"/>
          <w:sz w:val="24"/>
          <w:szCs w:val="24"/>
        </w:rPr>
      </w:pPr>
      <w:r w:rsidRPr="003A52D1">
        <w:rPr>
          <w:rFonts w:ascii="Times New Roman" w:eastAsia="Times New Roman" w:hAnsi="Times New Roman" w:cs="Times New Roman"/>
          <w:bCs/>
          <w:sz w:val="24"/>
          <w:szCs w:val="24"/>
        </w:rPr>
        <w:t xml:space="preserve">A total of 23 participants (12 professionals, six survivors and five relatives), across five different acute hospitals were interviewed. Table 1 presents further detail on characteristics of the participants. The interviews </w:t>
      </w:r>
      <w:r w:rsidR="000D2C5B" w:rsidRPr="003A52D1">
        <w:rPr>
          <w:rFonts w:ascii="Times New Roman" w:eastAsia="Times New Roman" w:hAnsi="Times New Roman" w:cs="Times New Roman"/>
          <w:sz w:val="24"/>
          <w:szCs w:val="24"/>
        </w:rPr>
        <w:t>had a mean duration of 57 minutes (rang</w:t>
      </w:r>
      <w:r w:rsidR="00F33513">
        <w:rPr>
          <w:rFonts w:ascii="Times New Roman" w:eastAsia="Times New Roman" w:hAnsi="Times New Roman" w:cs="Times New Roman"/>
          <w:sz w:val="24"/>
          <w:szCs w:val="24"/>
        </w:rPr>
        <w:t>ing</w:t>
      </w:r>
      <w:r w:rsidR="000D2C5B" w:rsidRPr="003A52D1">
        <w:rPr>
          <w:rFonts w:ascii="Times New Roman" w:eastAsia="Times New Roman" w:hAnsi="Times New Roman" w:cs="Times New Roman"/>
          <w:sz w:val="24"/>
          <w:szCs w:val="24"/>
        </w:rPr>
        <w:t xml:space="preserve"> </w:t>
      </w:r>
      <w:r w:rsidRPr="003A52D1">
        <w:rPr>
          <w:rFonts w:ascii="Times New Roman" w:eastAsia="Times New Roman" w:hAnsi="Times New Roman" w:cs="Times New Roman"/>
          <w:sz w:val="24"/>
          <w:szCs w:val="24"/>
        </w:rPr>
        <w:t xml:space="preserve">from </w:t>
      </w:r>
      <w:r w:rsidR="000D2C5B" w:rsidRPr="003A52D1">
        <w:rPr>
          <w:rFonts w:ascii="Times New Roman" w:eastAsia="Times New Roman" w:hAnsi="Times New Roman" w:cs="Times New Roman"/>
          <w:sz w:val="24"/>
          <w:szCs w:val="24"/>
        </w:rPr>
        <w:t xml:space="preserve">38.43 </w:t>
      </w:r>
      <w:r w:rsidRPr="003A52D1">
        <w:rPr>
          <w:rFonts w:ascii="Times New Roman" w:eastAsia="Times New Roman" w:hAnsi="Times New Roman" w:cs="Times New Roman"/>
          <w:sz w:val="24"/>
          <w:szCs w:val="24"/>
        </w:rPr>
        <w:t>to</w:t>
      </w:r>
      <w:r w:rsidR="000D2C5B" w:rsidRPr="003A52D1">
        <w:rPr>
          <w:rFonts w:ascii="Times New Roman" w:eastAsia="Times New Roman" w:hAnsi="Times New Roman" w:cs="Times New Roman"/>
          <w:sz w:val="24"/>
          <w:szCs w:val="24"/>
        </w:rPr>
        <w:t xml:space="preserve"> 72.22 minutes).</w:t>
      </w:r>
    </w:p>
    <w:p w14:paraId="33CD5C6F" w14:textId="685FE6F6" w:rsidR="009414BE" w:rsidRDefault="009414BE">
      <w:pPr>
        <w:rPr>
          <w:ins w:id="26" w:author="benjamin hardy" w:date="2021-05-23T19:56:00Z"/>
          <w:rFonts w:ascii="Times New Roman" w:eastAsia="Times New Roman" w:hAnsi="Times New Roman" w:cs="Times New Roman"/>
          <w:sz w:val="24"/>
          <w:szCs w:val="24"/>
        </w:rPr>
      </w:pPr>
      <w:ins w:id="27" w:author="benjamin hardy" w:date="2021-05-23T19:56:00Z">
        <w:r>
          <w:rPr>
            <w:rFonts w:ascii="Times New Roman" w:eastAsia="Times New Roman" w:hAnsi="Times New Roman" w:cs="Times New Roman"/>
            <w:sz w:val="24"/>
            <w:szCs w:val="24"/>
          </w:rPr>
          <w:br w:type="page"/>
        </w:r>
      </w:ins>
    </w:p>
    <w:p w14:paraId="422C6700" w14:textId="77777777" w:rsidR="009414BE" w:rsidRPr="003A52D1" w:rsidDel="009414BE" w:rsidRDefault="009414BE" w:rsidP="00C70CBD">
      <w:pPr>
        <w:spacing w:line="360" w:lineRule="auto"/>
        <w:rPr>
          <w:del w:id="28" w:author="benjamin hardy" w:date="2021-05-23T19:56:00Z"/>
          <w:rFonts w:ascii="Times New Roman" w:eastAsia="Times New Roman" w:hAnsi="Times New Roman" w:cs="Times New Roman"/>
          <w:sz w:val="24"/>
          <w:szCs w:val="24"/>
        </w:rPr>
      </w:pPr>
    </w:p>
    <w:p w14:paraId="768EC599" w14:textId="77777777" w:rsidR="005C3027" w:rsidRPr="003A52D1" w:rsidDel="009414BE" w:rsidRDefault="005C3027" w:rsidP="00C70CBD">
      <w:pPr>
        <w:keepNext/>
        <w:spacing w:line="360" w:lineRule="auto"/>
        <w:rPr>
          <w:del w:id="29" w:author="benjamin hardy" w:date="2021-05-23T19:56:00Z"/>
          <w:rFonts w:ascii="Times New Roman" w:hAnsi="Times New Roman" w:cs="Times New Roman"/>
          <w:i/>
          <w:color w:val="1F497D"/>
          <w:sz w:val="24"/>
          <w:szCs w:val="24"/>
        </w:rPr>
      </w:pPr>
    </w:p>
    <w:p w14:paraId="00000058" w14:textId="45D424A6" w:rsidR="004F4FD7" w:rsidRPr="003A52D1" w:rsidRDefault="000F2C56" w:rsidP="00C70CBD">
      <w:pPr>
        <w:keepNext/>
        <w:spacing w:line="360" w:lineRule="auto"/>
        <w:rPr>
          <w:rFonts w:ascii="Times New Roman" w:hAnsi="Times New Roman" w:cs="Times New Roman"/>
          <w:i/>
          <w:color w:val="1F497D"/>
          <w:sz w:val="24"/>
          <w:szCs w:val="24"/>
        </w:rPr>
      </w:pPr>
      <w:r w:rsidRPr="003A52D1">
        <w:rPr>
          <w:rFonts w:ascii="Times New Roman" w:hAnsi="Times New Roman" w:cs="Times New Roman"/>
          <w:i/>
          <w:color w:val="1F497D"/>
          <w:sz w:val="24"/>
          <w:szCs w:val="24"/>
        </w:rPr>
        <w:t>Table 1 - sample characterisation</w:t>
      </w:r>
    </w:p>
    <w:tbl>
      <w:tblPr>
        <w:tblStyle w:val="a"/>
        <w:tblW w:w="8926" w:type="dxa"/>
        <w:tblBorders>
          <w:top w:val="nil"/>
          <w:left w:val="nil"/>
          <w:bottom w:val="nil"/>
          <w:right w:val="nil"/>
          <w:insideH w:val="nil"/>
          <w:insideV w:val="nil"/>
        </w:tblBorders>
        <w:tblLayout w:type="fixed"/>
        <w:tblLook w:val="0400" w:firstRow="0" w:lastRow="0" w:firstColumn="0" w:lastColumn="0" w:noHBand="0" w:noVBand="1"/>
      </w:tblPr>
      <w:tblGrid>
        <w:gridCol w:w="6658"/>
        <w:gridCol w:w="2268"/>
      </w:tblGrid>
      <w:tr w:rsidR="004F4FD7" w:rsidRPr="003A52D1" w14:paraId="207A479A" w14:textId="77777777">
        <w:tc>
          <w:tcPr>
            <w:tcW w:w="6658" w:type="dxa"/>
            <w:tcBorders>
              <w:top w:val="single" w:sz="4" w:space="0" w:color="000000"/>
              <w:bottom w:val="single" w:sz="4" w:space="0" w:color="000000"/>
            </w:tcBorders>
          </w:tcPr>
          <w:p w14:paraId="00000059" w14:textId="77777777" w:rsidR="004F4FD7" w:rsidRPr="003A52D1" w:rsidRDefault="000F2C56" w:rsidP="00C70CBD">
            <w:pPr>
              <w:spacing w:line="360" w:lineRule="auto"/>
              <w:rPr>
                <w:rFonts w:ascii="Times New Roman" w:hAnsi="Times New Roman" w:cs="Times New Roman"/>
                <w:b/>
                <w:sz w:val="24"/>
                <w:szCs w:val="24"/>
              </w:rPr>
            </w:pPr>
            <w:r w:rsidRPr="003A52D1">
              <w:rPr>
                <w:rFonts w:ascii="Times New Roman" w:hAnsi="Times New Roman" w:cs="Times New Roman"/>
                <w:b/>
                <w:sz w:val="24"/>
                <w:szCs w:val="24"/>
              </w:rPr>
              <w:t>Role: Professionals (n=12)</w:t>
            </w:r>
          </w:p>
        </w:tc>
        <w:tc>
          <w:tcPr>
            <w:tcW w:w="2268" w:type="dxa"/>
            <w:tcBorders>
              <w:top w:val="single" w:sz="4" w:space="0" w:color="000000"/>
              <w:bottom w:val="single" w:sz="4" w:space="0" w:color="000000"/>
            </w:tcBorders>
          </w:tcPr>
          <w:p w14:paraId="0000005A" w14:textId="77777777" w:rsidR="004F4FD7" w:rsidRPr="003A52D1" w:rsidRDefault="000F2C56" w:rsidP="00C70CBD">
            <w:pPr>
              <w:spacing w:line="360" w:lineRule="auto"/>
              <w:rPr>
                <w:rFonts w:ascii="Times New Roman" w:hAnsi="Times New Roman" w:cs="Times New Roman"/>
                <w:b/>
                <w:sz w:val="24"/>
                <w:szCs w:val="24"/>
              </w:rPr>
            </w:pPr>
            <w:r w:rsidRPr="003A52D1">
              <w:rPr>
                <w:rFonts w:ascii="Times New Roman" w:hAnsi="Times New Roman" w:cs="Times New Roman"/>
                <w:b/>
                <w:sz w:val="24"/>
                <w:szCs w:val="24"/>
              </w:rPr>
              <w:t>N (%) or Mean (±SD)</w:t>
            </w:r>
          </w:p>
        </w:tc>
      </w:tr>
      <w:tr w:rsidR="004F4FD7" w:rsidRPr="003A52D1" w14:paraId="0E1990AA" w14:textId="77777777">
        <w:tc>
          <w:tcPr>
            <w:tcW w:w="6658" w:type="dxa"/>
            <w:tcBorders>
              <w:top w:val="single" w:sz="4" w:space="0" w:color="000000"/>
            </w:tcBorders>
          </w:tcPr>
          <w:p w14:paraId="0000005B"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Gender (Male)</w:t>
            </w:r>
          </w:p>
        </w:tc>
        <w:tc>
          <w:tcPr>
            <w:tcW w:w="2268" w:type="dxa"/>
            <w:tcBorders>
              <w:top w:val="single" w:sz="4" w:space="0" w:color="000000"/>
            </w:tcBorders>
          </w:tcPr>
          <w:p w14:paraId="0000005C"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4 (33%)</w:t>
            </w:r>
          </w:p>
        </w:tc>
      </w:tr>
      <w:tr w:rsidR="004F4FD7" w:rsidRPr="003A52D1" w14:paraId="05CF7DF3" w14:textId="77777777">
        <w:tc>
          <w:tcPr>
            <w:tcW w:w="6658" w:type="dxa"/>
          </w:tcPr>
          <w:p w14:paraId="0000005D"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Age</w:t>
            </w:r>
          </w:p>
        </w:tc>
        <w:tc>
          <w:tcPr>
            <w:tcW w:w="2268" w:type="dxa"/>
          </w:tcPr>
          <w:p w14:paraId="0000005E"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37 (±10.5)</w:t>
            </w:r>
          </w:p>
        </w:tc>
      </w:tr>
      <w:tr w:rsidR="004F4FD7" w:rsidRPr="003A52D1" w14:paraId="041F873E" w14:textId="77777777">
        <w:tc>
          <w:tcPr>
            <w:tcW w:w="6658" w:type="dxa"/>
          </w:tcPr>
          <w:p w14:paraId="0000005F"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Professional background</w:t>
            </w:r>
          </w:p>
        </w:tc>
        <w:tc>
          <w:tcPr>
            <w:tcW w:w="2268" w:type="dxa"/>
          </w:tcPr>
          <w:p w14:paraId="00000060" w14:textId="77777777" w:rsidR="004F4FD7" w:rsidRPr="003A52D1" w:rsidRDefault="004F4FD7" w:rsidP="00C70CBD">
            <w:pPr>
              <w:spacing w:line="360" w:lineRule="auto"/>
              <w:rPr>
                <w:rFonts w:ascii="Times New Roman" w:hAnsi="Times New Roman" w:cs="Times New Roman"/>
                <w:sz w:val="24"/>
                <w:szCs w:val="24"/>
              </w:rPr>
            </w:pPr>
          </w:p>
        </w:tc>
      </w:tr>
      <w:tr w:rsidR="004F4FD7" w:rsidRPr="003A52D1" w14:paraId="48941AF2" w14:textId="77777777">
        <w:tc>
          <w:tcPr>
            <w:tcW w:w="6658" w:type="dxa"/>
          </w:tcPr>
          <w:p w14:paraId="00000061"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Physiotherapist</w:t>
            </w:r>
          </w:p>
        </w:tc>
        <w:tc>
          <w:tcPr>
            <w:tcW w:w="2268" w:type="dxa"/>
          </w:tcPr>
          <w:p w14:paraId="00000062"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3 (25%)</w:t>
            </w:r>
          </w:p>
        </w:tc>
      </w:tr>
      <w:tr w:rsidR="004F4FD7" w:rsidRPr="003A52D1" w14:paraId="74DA87B2" w14:textId="77777777">
        <w:tc>
          <w:tcPr>
            <w:tcW w:w="6658" w:type="dxa"/>
          </w:tcPr>
          <w:p w14:paraId="00000063"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Occupational therapist</w:t>
            </w:r>
          </w:p>
        </w:tc>
        <w:tc>
          <w:tcPr>
            <w:tcW w:w="2268" w:type="dxa"/>
          </w:tcPr>
          <w:p w14:paraId="00000064"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 (8%)</w:t>
            </w:r>
          </w:p>
        </w:tc>
      </w:tr>
      <w:tr w:rsidR="004F4FD7" w:rsidRPr="003A52D1" w14:paraId="7E94AEA6" w14:textId="77777777">
        <w:tc>
          <w:tcPr>
            <w:tcW w:w="6658" w:type="dxa"/>
          </w:tcPr>
          <w:p w14:paraId="00000065"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Medical doctor</w:t>
            </w:r>
          </w:p>
        </w:tc>
        <w:tc>
          <w:tcPr>
            <w:tcW w:w="2268" w:type="dxa"/>
          </w:tcPr>
          <w:p w14:paraId="00000066"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3 (25%)</w:t>
            </w:r>
          </w:p>
        </w:tc>
      </w:tr>
      <w:tr w:rsidR="004F4FD7" w:rsidRPr="003A52D1" w14:paraId="28FD013B" w14:textId="77777777">
        <w:tc>
          <w:tcPr>
            <w:tcW w:w="6658" w:type="dxa"/>
          </w:tcPr>
          <w:p w14:paraId="00000067"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Nurse</w:t>
            </w:r>
          </w:p>
        </w:tc>
        <w:tc>
          <w:tcPr>
            <w:tcW w:w="2268" w:type="dxa"/>
          </w:tcPr>
          <w:p w14:paraId="00000068"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2 (16%)</w:t>
            </w:r>
          </w:p>
        </w:tc>
      </w:tr>
      <w:tr w:rsidR="004F4FD7" w:rsidRPr="003A52D1" w14:paraId="0D24EFB5" w14:textId="77777777">
        <w:tc>
          <w:tcPr>
            <w:tcW w:w="6658" w:type="dxa"/>
          </w:tcPr>
          <w:p w14:paraId="00000069"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Speech and language therapist</w:t>
            </w:r>
          </w:p>
        </w:tc>
        <w:tc>
          <w:tcPr>
            <w:tcW w:w="2268" w:type="dxa"/>
          </w:tcPr>
          <w:p w14:paraId="0000006A"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 (8%)</w:t>
            </w:r>
          </w:p>
        </w:tc>
      </w:tr>
      <w:tr w:rsidR="004F4FD7" w:rsidRPr="003A52D1" w14:paraId="5D0C99DD" w14:textId="77777777">
        <w:tc>
          <w:tcPr>
            <w:tcW w:w="6658" w:type="dxa"/>
          </w:tcPr>
          <w:p w14:paraId="0000006B"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 xml:space="preserve">Dietitian </w:t>
            </w:r>
          </w:p>
        </w:tc>
        <w:tc>
          <w:tcPr>
            <w:tcW w:w="2268" w:type="dxa"/>
          </w:tcPr>
          <w:p w14:paraId="0000006C"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2 (16%)</w:t>
            </w:r>
          </w:p>
        </w:tc>
      </w:tr>
      <w:tr w:rsidR="004F4FD7" w:rsidRPr="003A52D1" w14:paraId="4777AC72" w14:textId="77777777">
        <w:tc>
          <w:tcPr>
            <w:tcW w:w="6658" w:type="dxa"/>
          </w:tcPr>
          <w:p w14:paraId="0000006D"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Years of experience</w:t>
            </w:r>
          </w:p>
        </w:tc>
        <w:tc>
          <w:tcPr>
            <w:tcW w:w="2268" w:type="dxa"/>
          </w:tcPr>
          <w:p w14:paraId="0000006E"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13.8 (±10.2)</w:t>
            </w:r>
          </w:p>
        </w:tc>
      </w:tr>
      <w:tr w:rsidR="004F4FD7" w:rsidRPr="003A52D1" w14:paraId="551F603D" w14:textId="77777777">
        <w:tc>
          <w:tcPr>
            <w:tcW w:w="6658" w:type="dxa"/>
          </w:tcPr>
          <w:p w14:paraId="0000006F" w14:textId="77777777" w:rsidR="004F4FD7" w:rsidRPr="003A52D1" w:rsidRDefault="004F4FD7" w:rsidP="00C70CBD">
            <w:pPr>
              <w:spacing w:line="360" w:lineRule="auto"/>
              <w:ind w:left="32"/>
              <w:rPr>
                <w:rFonts w:ascii="Times New Roman" w:hAnsi="Times New Roman" w:cs="Times New Roman"/>
                <w:b/>
                <w:sz w:val="24"/>
                <w:szCs w:val="24"/>
              </w:rPr>
            </w:pPr>
          </w:p>
        </w:tc>
        <w:tc>
          <w:tcPr>
            <w:tcW w:w="2268" w:type="dxa"/>
          </w:tcPr>
          <w:p w14:paraId="00000070" w14:textId="77777777" w:rsidR="004F4FD7" w:rsidRPr="003A52D1" w:rsidRDefault="004F4FD7" w:rsidP="00C70CBD">
            <w:pPr>
              <w:spacing w:line="360" w:lineRule="auto"/>
              <w:rPr>
                <w:rFonts w:ascii="Times New Roman" w:hAnsi="Times New Roman" w:cs="Times New Roman"/>
                <w:sz w:val="24"/>
                <w:szCs w:val="24"/>
              </w:rPr>
            </w:pPr>
          </w:p>
        </w:tc>
      </w:tr>
      <w:tr w:rsidR="004F4FD7" w:rsidRPr="003A52D1" w14:paraId="2FBBE14C" w14:textId="77777777">
        <w:tc>
          <w:tcPr>
            <w:tcW w:w="6658" w:type="dxa"/>
            <w:tcBorders>
              <w:bottom w:val="single" w:sz="4" w:space="0" w:color="000000"/>
            </w:tcBorders>
          </w:tcPr>
          <w:p w14:paraId="00000071" w14:textId="24695E0D" w:rsidR="004F4FD7" w:rsidRPr="003A52D1" w:rsidRDefault="000F2C56" w:rsidP="00C70CBD">
            <w:pPr>
              <w:spacing w:line="360" w:lineRule="auto"/>
              <w:ind w:left="32"/>
              <w:rPr>
                <w:rFonts w:ascii="Times New Roman" w:hAnsi="Times New Roman" w:cs="Times New Roman"/>
                <w:b/>
                <w:sz w:val="24"/>
                <w:szCs w:val="24"/>
              </w:rPr>
            </w:pPr>
            <w:r w:rsidRPr="003A52D1">
              <w:rPr>
                <w:rFonts w:ascii="Times New Roman" w:hAnsi="Times New Roman" w:cs="Times New Roman"/>
                <w:b/>
                <w:sz w:val="24"/>
                <w:szCs w:val="24"/>
              </w:rPr>
              <w:t xml:space="preserve">Role: </w:t>
            </w:r>
            <w:r w:rsidR="005C3027" w:rsidRPr="003A52D1">
              <w:rPr>
                <w:rFonts w:ascii="Times New Roman" w:hAnsi="Times New Roman" w:cs="Times New Roman"/>
                <w:b/>
                <w:sz w:val="24"/>
                <w:szCs w:val="24"/>
              </w:rPr>
              <w:t>survivor</w:t>
            </w:r>
            <w:r w:rsidRPr="003A52D1">
              <w:rPr>
                <w:rFonts w:ascii="Times New Roman" w:hAnsi="Times New Roman" w:cs="Times New Roman"/>
                <w:b/>
                <w:sz w:val="24"/>
                <w:szCs w:val="24"/>
              </w:rPr>
              <w:t xml:space="preserve"> (n=6)</w:t>
            </w:r>
          </w:p>
        </w:tc>
        <w:tc>
          <w:tcPr>
            <w:tcW w:w="2268" w:type="dxa"/>
            <w:tcBorders>
              <w:bottom w:val="single" w:sz="4" w:space="0" w:color="000000"/>
            </w:tcBorders>
          </w:tcPr>
          <w:p w14:paraId="00000072" w14:textId="77777777" w:rsidR="004F4FD7" w:rsidRPr="003A52D1" w:rsidRDefault="000F2C56" w:rsidP="00C70CBD">
            <w:pPr>
              <w:spacing w:line="360" w:lineRule="auto"/>
              <w:rPr>
                <w:rFonts w:ascii="Times New Roman" w:hAnsi="Times New Roman" w:cs="Times New Roman"/>
                <w:b/>
                <w:sz w:val="24"/>
                <w:szCs w:val="24"/>
              </w:rPr>
            </w:pPr>
            <w:r w:rsidRPr="003A52D1">
              <w:rPr>
                <w:rFonts w:ascii="Times New Roman" w:hAnsi="Times New Roman" w:cs="Times New Roman"/>
                <w:b/>
                <w:sz w:val="24"/>
                <w:szCs w:val="24"/>
              </w:rPr>
              <w:t>N (%) or Mean (±SD)</w:t>
            </w:r>
          </w:p>
        </w:tc>
      </w:tr>
      <w:tr w:rsidR="004F4FD7" w:rsidRPr="003A52D1" w14:paraId="55BEF1FB" w14:textId="77777777">
        <w:tc>
          <w:tcPr>
            <w:tcW w:w="6658" w:type="dxa"/>
            <w:tcBorders>
              <w:top w:val="single" w:sz="4" w:space="0" w:color="000000"/>
            </w:tcBorders>
          </w:tcPr>
          <w:p w14:paraId="00000073"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Gender (Male)</w:t>
            </w:r>
          </w:p>
        </w:tc>
        <w:tc>
          <w:tcPr>
            <w:tcW w:w="2268" w:type="dxa"/>
            <w:tcBorders>
              <w:top w:val="single" w:sz="4" w:space="0" w:color="000000"/>
            </w:tcBorders>
          </w:tcPr>
          <w:p w14:paraId="00000074"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4 (67%)</w:t>
            </w:r>
          </w:p>
        </w:tc>
      </w:tr>
      <w:tr w:rsidR="004F4FD7" w:rsidRPr="003A52D1" w14:paraId="19560E11" w14:textId="77777777">
        <w:tc>
          <w:tcPr>
            <w:tcW w:w="6658" w:type="dxa"/>
          </w:tcPr>
          <w:p w14:paraId="00000075"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Age (years)</w:t>
            </w:r>
          </w:p>
        </w:tc>
        <w:tc>
          <w:tcPr>
            <w:tcW w:w="2268" w:type="dxa"/>
          </w:tcPr>
          <w:p w14:paraId="00000076"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65 (±7.5)</w:t>
            </w:r>
          </w:p>
        </w:tc>
      </w:tr>
      <w:tr w:rsidR="004F4FD7" w:rsidRPr="003A52D1" w14:paraId="15665A86" w14:textId="77777777">
        <w:tc>
          <w:tcPr>
            <w:tcW w:w="6658" w:type="dxa"/>
          </w:tcPr>
          <w:p w14:paraId="00000077"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Hospital length of stay (days)</w:t>
            </w:r>
          </w:p>
        </w:tc>
        <w:tc>
          <w:tcPr>
            <w:tcW w:w="2268" w:type="dxa"/>
          </w:tcPr>
          <w:p w14:paraId="00000078"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23 (±10.9)</w:t>
            </w:r>
          </w:p>
        </w:tc>
      </w:tr>
      <w:tr w:rsidR="004F4FD7" w:rsidRPr="003A52D1" w14:paraId="12AB90F0" w14:textId="77777777">
        <w:tc>
          <w:tcPr>
            <w:tcW w:w="6658" w:type="dxa"/>
          </w:tcPr>
          <w:p w14:paraId="00000079"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Number of days in intensive care</w:t>
            </w:r>
          </w:p>
        </w:tc>
        <w:tc>
          <w:tcPr>
            <w:tcW w:w="2268" w:type="dxa"/>
          </w:tcPr>
          <w:p w14:paraId="0000007A"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14 (±10.8)</w:t>
            </w:r>
          </w:p>
        </w:tc>
      </w:tr>
      <w:tr w:rsidR="004F4FD7" w:rsidRPr="003A52D1" w14:paraId="5AE3FAE3" w14:textId="77777777">
        <w:tc>
          <w:tcPr>
            <w:tcW w:w="6658" w:type="dxa"/>
          </w:tcPr>
          <w:p w14:paraId="0000007B"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Ethnicity</w:t>
            </w:r>
          </w:p>
        </w:tc>
        <w:tc>
          <w:tcPr>
            <w:tcW w:w="2268" w:type="dxa"/>
          </w:tcPr>
          <w:p w14:paraId="0000007C" w14:textId="77777777" w:rsidR="004F4FD7" w:rsidRPr="003A52D1" w:rsidRDefault="004F4FD7" w:rsidP="00C70CBD">
            <w:pPr>
              <w:spacing w:line="360" w:lineRule="auto"/>
              <w:rPr>
                <w:rFonts w:ascii="Times New Roman" w:hAnsi="Times New Roman" w:cs="Times New Roman"/>
                <w:sz w:val="24"/>
                <w:szCs w:val="24"/>
              </w:rPr>
            </w:pPr>
          </w:p>
        </w:tc>
      </w:tr>
      <w:tr w:rsidR="004F4FD7" w:rsidRPr="003A52D1" w14:paraId="771CBD0A" w14:textId="77777777">
        <w:tc>
          <w:tcPr>
            <w:tcW w:w="6658" w:type="dxa"/>
          </w:tcPr>
          <w:p w14:paraId="0000007D"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White British</w:t>
            </w:r>
          </w:p>
        </w:tc>
        <w:tc>
          <w:tcPr>
            <w:tcW w:w="2268" w:type="dxa"/>
          </w:tcPr>
          <w:p w14:paraId="0000007E"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5 (83%)</w:t>
            </w:r>
          </w:p>
        </w:tc>
      </w:tr>
      <w:tr w:rsidR="004F4FD7" w:rsidRPr="003A52D1" w14:paraId="248D1C06" w14:textId="77777777">
        <w:tc>
          <w:tcPr>
            <w:tcW w:w="6658" w:type="dxa"/>
          </w:tcPr>
          <w:p w14:paraId="0000007F"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Black, Asian, and minority ethnic</w:t>
            </w:r>
          </w:p>
        </w:tc>
        <w:tc>
          <w:tcPr>
            <w:tcW w:w="2268" w:type="dxa"/>
          </w:tcPr>
          <w:p w14:paraId="00000080"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 (17%)</w:t>
            </w:r>
          </w:p>
        </w:tc>
      </w:tr>
      <w:tr w:rsidR="004F4FD7" w:rsidRPr="003A52D1" w14:paraId="5478E187" w14:textId="77777777">
        <w:tc>
          <w:tcPr>
            <w:tcW w:w="6658" w:type="dxa"/>
          </w:tcPr>
          <w:p w14:paraId="00000081"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Previously in paid employment</w:t>
            </w:r>
          </w:p>
        </w:tc>
        <w:tc>
          <w:tcPr>
            <w:tcW w:w="2268" w:type="dxa"/>
          </w:tcPr>
          <w:p w14:paraId="00000082"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3 (50%)</w:t>
            </w:r>
          </w:p>
        </w:tc>
      </w:tr>
      <w:tr w:rsidR="004F4FD7" w:rsidRPr="003A52D1" w14:paraId="3C70DF98" w14:textId="77777777">
        <w:tc>
          <w:tcPr>
            <w:tcW w:w="6658" w:type="dxa"/>
          </w:tcPr>
          <w:p w14:paraId="00000083" w14:textId="77777777" w:rsidR="004F4FD7" w:rsidRPr="003A52D1" w:rsidRDefault="004F4FD7" w:rsidP="00C70CBD">
            <w:pPr>
              <w:spacing w:line="360" w:lineRule="auto"/>
              <w:ind w:left="32"/>
              <w:rPr>
                <w:rFonts w:ascii="Times New Roman" w:hAnsi="Times New Roman" w:cs="Times New Roman"/>
                <w:b/>
                <w:sz w:val="24"/>
                <w:szCs w:val="24"/>
              </w:rPr>
            </w:pPr>
          </w:p>
        </w:tc>
        <w:tc>
          <w:tcPr>
            <w:tcW w:w="2268" w:type="dxa"/>
          </w:tcPr>
          <w:p w14:paraId="00000084" w14:textId="77777777" w:rsidR="004F4FD7" w:rsidRPr="003A52D1" w:rsidRDefault="004F4FD7" w:rsidP="00C70CBD">
            <w:pPr>
              <w:spacing w:line="360" w:lineRule="auto"/>
              <w:rPr>
                <w:rFonts w:ascii="Times New Roman" w:hAnsi="Times New Roman" w:cs="Times New Roman"/>
                <w:sz w:val="24"/>
                <w:szCs w:val="24"/>
              </w:rPr>
            </w:pPr>
          </w:p>
        </w:tc>
      </w:tr>
      <w:tr w:rsidR="004F4FD7" w:rsidRPr="003A52D1" w14:paraId="513EA51B" w14:textId="77777777">
        <w:tc>
          <w:tcPr>
            <w:tcW w:w="6658" w:type="dxa"/>
            <w:tcBorders>
              <w:bottom w:val="single" w:sz="4" w:space="0" w:color="000000"/>
            </w:tcBorders>
          </w:tcPr>
          <w:p w14:paraId="00000085" w14:textId="61BAE368" w:rsidR="004F4FD7" w:rsidRPr="003A52D1" w:rsidRDefault="000F2C56" w:rsidP="00C70CBD">
            <w:pPr>
              <w:spacing w:line="360" w:lineRule="auto"/>
              <w:ind w:left="32"/>
              <w:rPr>
                <w:rFonts w:ascii="Times New Roman" w:hAnsi="Times New Roman" w:cs="Times New Roman"/>
                <w:b/>
                <w:sz w:val="24"/>
                <w:szCs w:val="24"/>
              </w:rPr>
            </w:pPr>
            <w:r w:rsidRPr="003A52D1">
              <w:rPr>
                <w:rFonts w:ascii="Times New Roman" w:hAnsi="Times New Roman" w:cs="Times New Roman"/>
                <w:b/>
                <w:sz w:val="24"/>
                <w:szCs w:val="24"/>
              </w:rPr>
              <w:t xml:space="preserve">Role: </w:t>
            </w:r>
            <w:r w:rsidR="005C3027" w:rsidRPr="003A52D1">
              <w:rPr>
                <w:rFonts w:ascii="Times New Roman" w:hAnsi="Times New Roman" w:cs="Times New Roman"/>
                <w:b/>
                <w:sz w:val="24"/>
                <w:szCs w:val="24"/>
              </w:rPr>
              <w:t>relative or friend</w:t>
            </w:r>
            <w:r w:rsidRPr="003A52D1">
              <w:rPr>
                <w:rFonts w:ascii="Times New Roman" w:hAnsi="Times New Roman" w:cs="Times New Roman"/>
                <w:b/>
                <w:sz w:val="24"/>
                <w:szCs w:val="24"/>
              </w:rPr>
              <w:t xml:space="preserve"> (n=5)</w:t>
            </w:r>
          </w:p>
        </w:tc>
        <w:tc>
          <w:tcPr>
            <w:tcW w:w="2268" w:type="dxa"/>
            <w:tcBorders>
              <w:bottom w:val="single" w:sz="4" w:space="0" w:color="000000"/>
            </w:tcBorders>
          </w:tcPr>
          <w:p w14:paraId="00000086"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b/>
                <w:sz w:val="24"/>
                <w:szCs w:val="24"/>
              </w:rPr>
              <w:t>N (%) or Mean (±SD)</w:t>
            </w:r>
          </w:p>
        </w:tc>
      </w:tr>
      <w:tr w:rsidR="004F4FD7" w:rsidRPr="003A52D1" w14:paraId="6B50E34F" w14:textId="77777777">
        <w:tc>
          <w:tcPr>
            <w:tcW w:w="6658" w:type="dxa"/>
            <w:tcBorders>
              <w:top w:val="single" w:sz="4" w:space="0" w:color="000000"/>
            </w:tcBorders>
          </w:tcPr>
          <w:p w14:paraId="00000087"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Gender (Male)</w:t>
            </w:r>
          </w:p>
        </w:tc>
        <w:tc>
          <w:tcPr>
            <w:tcW w:w="2268" w:type="dxa"/>
            <w:tcBorders>
              <w:top w:val="single" w:sz="4" w:space="0" w:color="000000"/>
            </w:tcBorders>
          </w:tcPr>
          <w:p w14:paraId="00000088"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0 (0%)</w:t>
            </w:r>
          </w:p>
        </w:tc>
      </w:tr>
      <w:tr w:rsidR="004F4FD7" w:rsidRPr="003A52D1" w14:paraId="192D3A20" w14:textId="77777777">
        <w:tc>
          <w:tcPr>
            <w:tcW w:w="6658" w:type="dxa"/>
          </w:tcPr>
          <w:p w14:paraId="00000089"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Age</w:t>
            </w:r>
          </w:p>
        </w:tc>
        <w:tc>
          <w:tcPr>
            <w:tcW w:w="2268" w:type="dxa"/>
          </w:tcPr>
          <w:p w14:paraId="0000008A"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59 (± 8.7)</w:t>
            </w:r>
          </w:p>
        </w:tc>
      </w:tr>
      <w:tr w:rsidR="004F4FD7" w:rsidRPr="003A52D1" w14:paraId="771B8ACE" w14:textId="77777777">
        <w:tc>
          <w:tcPr>
            <w:tcW w:w="6658" w:type="dxa"/>
          </w:tcPr>
          <w:p w14:paraId="0000008B" w14:textId="77777777" w:rsidR="004F4FD7" w:rsidRPr="003A52D1" w:rsidRDefault="000F2C56" w:rsidP="00C70CBD">
            <w:pPr>
              <w:spacing w:line="360" w:lineRule="auto"/>
              <w:ind w:left="32"/>
              <w:rPr>
                <w:rFonts w:ascii="Times New Roman" w:hAnsi="Times New Roman" w:cs="Times New Roman"/>
                <w:sz w:val="24"/>
                <w:szCs w:val="24"/>
              </w:rPr>
            </w:pPr>
            <w:r w:rsidRPr="003A52D1">
              <w:rPr>
                <w:rFonts w:ascii="Times New Roman" w:hAnsi="Times New Roman" w:cs="Times New Roman"/>
                <w:sz w:val="24"/>
                <w:szCs w:val="24"/>
              </w:rPr>
              <w:t>Relationship to the survivor</w:t>
            </w:r>
          </w:p>
        </w:tc>
        <w:tc>
          <w:tcPr>
            <w:tcW w:w="2268" w:type="dxa"/>
          </w:tcPr>
          <w:p w14:paraId="0000008C" w14:textId="77777777" w:rsidR="004F4FD7" w:rsidRPr="003A52D1" w:rsidRDefault="004F4FD7" w:rsidP="00C70CBD">
            <w:pPr>
              <w:spacing w:line="360" w:lineRule="auto"/>
              <w:rPr>
                <w:rFonts w:ascii="Times New Roman" w:hAnsi="Times New Roman" w:cs="Times New Roman"/>
                <w:sz w:val="24"/>
                <w:szCs w:val="24"/>
              </w:rPr>
            </w:pPr>
          </w:p>
        </w:tc>
      </w:tr>
      <w:tr w:rsidR="004F4FD7" w:rsidRPr="003A52D1" w14:paraId="76A8EEFA" w14:textId="77777777">
        <w:tc>
          <w:tcPr>
            <w:tcW w:w="6658" w:type="dxa"/>
          </w:tcPr>
          <w:p w14:paraId="0000008D"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Spouse or partner</w:t>
            </w:r>
          </w:p>
        </w:tc>
        <w:tc>
          <w:tcPr>
            <w:tcW w:w="2268" w:type="dxa"/>
          </w:tcPr>
          <w:p w14:paraId="0000008E"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3 (60%)</w:t>
            </w:r>
          </w:p>
        </w:tc>
      </w:tr>
      <w:tr w:rsidR="004F4FD7" w:rsidRPr="003A52D1" w14:paraId="49E4ED9F" w14:textId="77777777">
        <w:tc>
          <w:tcPr>
            <w:tcW w:w="6658" w:type="dxa"/>
          </w:tcPr>
          <w:p w14:paraId="0000008F"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Child</w:t>
            </w:r>
          </w:p>
        </w:tc>
        <w:tc>
          <w:tcPr>
            <w:tcW w:w="2268" w:type="dxa"/>
          </w:tcPr>
          <w:p w14:paraId="00000090"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 (20%)</w:t>
            </w:r>
          </w:p>
        </w:tc>
      </w:tr>
      <w:tr w:rsidR="004F4FD7" w:rsidRPr="003A52D1" w14:paraId="6E7CCFE4" w14:textId="77777777">
        <w:tc>
          <w:tcPr>
            <w:tcW w:w="6658" w:type="dxa"/>
            <w:tcBorders>
              <w:bottom w:val="single" w:sz="4" w:space="0" w:color="000000"/>
            </w:tcBorders>
          </w:tcPr>
          <w:p w14:paraId="00000091" w14:textId="77777777" w:rsidR="004F4FD7" w:rsidRPr="003A52D1" w:rsidRDefault="000F2C56" w:rsidP="00C70CBD">
            <w:pPr>
              <w:spacing w:line="360" w:lineRule="auto"/>
              <w:ind w:left="316"/>
              <w:rPr>
                <w:rFonts w:ascii="Times New Roman" w:hAnsi="Times New Roman" w:cs="Times New Roman"/>
                <w:sz w:val="24"/>
                <w:szCs w:val="24"/>
              </w:rPr>
            </w:pPr>
            <w:r w:rsidRPr="003A52D1">
              <w:rPr>
                <w:rFonts w:ascii="Times New Roman" w:hAnsi="Times New Roman" w:cs="Times New Roman"/>
                <w:sz w:val="24"/>
                <w:szCs w:val="24"/>
              </w:rPr>
              <w:t>Friend</w:t>
            </w:r>
          </w:p>
        </w:tc>
        <w:tc>
          <w:tcPr>
            <w:tcW w:w="2268" w:type="dxa"/>
            <w:tcBorders>
              <w:bottom w:val="single" w:sz="4" w:space="0" w:color="000000"/>
            </w:tcBorders>
          </w:tcPr>
          <w:p w14:paraId="00000092" w14:textId="77777777" w:rsidR="004F4FD7" w:rsidRPr="003A52D1" w:rsidRDefault="000F2C56" w:rsidP="00C70CBD">
            <w:pPr>
              <w:spacing w:line="360" w:lineRule="auto"/>
              <w:rPr>
                <w:rFonts w:ascii="Times New Roman" w:hAnsi="Times New Roman" w:cs="Times New Roman"/>
                <w:sz w:val="24"/>
                <w:szCs w:val="24"/>
              </w:rPr>
            </w:pPr>
            <w:r w:rsidRPr="003A52D1">
              <w:rPr>
                <w:rFonts w:ascii="Times New Roman" w:hAnsi="Times New Roman" w:cs="Times New Roman"/>
                <w:sz w:val="24"/>
                <w:szCs w:val="24"/>
              </w:rPr>
              <w:t>1 (20%)</w:t>
            </w:r>
          </w:p>
        </w:tc>
      </w:tr>
    </w:tbl>
    <w:p w14:paraId="00000093" w14:textId="77777777" w:rsidR="004F4FD7" w:rsidRPr="003A52D1" w:rsidDel="009414BE" w:rsidRDefault="000F2C56" w:rsidP="00C70CBD">
      <w:pPr>
        <w:spacing w:line="360" w:lineRule="auto"/>
        <w:rPr>
          <w:del w:id="30" w:author="benjamin hardy" w:date="2021-05-23T19:56:00Z"/>
          <w:rFonts w:ascii="Times New Roman" w:hAnsi="Times New Roman" w:cs="Times New Roman"/>
          <w:sz w:val="24"/>
          <w:szCs w:val="24"/>
        </w:rPr>
      </w:pPr>
      <w:del w:id="31" w:author="benjamin hardy" w:date="2021-05-23T19:56:00Z">
        <w:r w:rsidRPr="003A52D1" w:rsidDel="009414BE">
          <w:rPr>
            <w:rFonts w:ascii="Times New Roman" w:hAnsi="Times New Roman" w:cs="Times New Roman"/>
            <w:sz w:val="24"/>
            <w:szCs w:val="24"/>
          </w:rPr>
          <w:lastRenderedPageBreak/>
          <w:delText xml:space="preserve"> </w:delText>
        </w:r>
      </w:del>
    </w:p>
    <w:p w14:paraId="00000094" w14:textId="0817A237" w:rsidR="004F4FD7" w:rsidRPr="003A52D1" w:rsidRDefault="00F400ED" w:rsidP="00C70CBD">
      <w:pPr>
        <w:spacing w:line="360" w:lineRule="auto"/>
        <w:rPr>
          <w:rFonts w:ascii="Times New Roman" w:eastAsia="Times New Roman" w:hAnsi="Times New Roman" w:cs="Times New Roman"/>
          <w:b/>
          <w:bCs/>
          <w:sz w:val="24"/>
          <w:szCs w:val="24"/>
        </w:rPr>
      </w:pPr>
      <w:r w:rsidRPr="003A52D1">
        <w:rPr>
          <w:rFonts w:ascii="Times New Roman" w:eastAsia="Times New Roman" w:hAnsi="Times New Roman" w:cs="Times New Roman"/>
          <w:b/>
          <w:bCs/>
          <w:sz w:val="24"/>
          <w:szCs w:val="24"/>
        </w:rPr>
        <w:t xml:space="preserve">Experiences of recovery from the perspectives of </w:t>
      </w:r>
      <w:r w:rsidR="008606A5" w:rsidRPr="00CF211D">
        <w:rPr>
          <w:rFonts w:ascii="Times New Roman" w:eastAsia="Times New Roman" w:hAnsi="Times New Roman" w:cs="Times New Roman"/>
          <w:b/>
          <w:bCs/>
          <w:sz w:val="24"/>
          <w:szCs w:val="24"/>
        </w:rPr>
        <w:t xml:space="preserve">survivors, </w:t>
      </w:r>
      <w:r w:rsidR="008606A5" w:rsidRPr="008606A5">
        <w:rPr>
          <w:rFonts w:ascii="Times New Roman" w:eastAsia="Times New Roman" w:hAnsi="Times New Roman" w:cs="Times New Roman"/>
          <w:b/>
          <w:bCs/>
          <w:sz w:val="24"/>
          <w:szCs w:val="24"/>
        </w:rPr>
        <w:t>relatives and</w:t>
      </w:r>
      <w:r w:rsidR="008606A5" w:rsidRPr="00B2241D">
        <w:rPr>
          <w:rFonts w:ascii="Times New Roman" w:eastAsia="Times New Roman" w:hAnsi="Times New Roman" w:cs="Times New Roman"/>
          <w:b/>
          <w:bCs/>
          <w:sz w:val="24"/>
          <w:szCs w:val="24"/>
        </w:rPr>
        <w:t xml:space="preserve"> </w:t>
      </w:r>
      <w:r w:rsidRPr="00B2241D">
        <w:rPr>
          <w:rFonts w:ascii="Times New Roman" w:eastAsia="Times New Roman" w:hAnsi="Times New Roman" w:cs="Times New Roman"/>
          <w:b/>
          <w:bCs/>
          <w:sz w:val="24"/>
          <w:szCs w:val="24"/>
        </w:rPr>
        <w:t xml:space="preserve">professionals </w:t>
      </w:r>
    </w:p>
    <w:p w14:paraId="00000095" w14:textId="697A14DE" w:rsidR="004F4FD7" w:rsidRDefault="00F400ED" w:rsidP="00C70CBD">
      <w:pPr>
        <w:spacing w:line="360" w:lineRule="auto"/>
        <w:rPr>
          <w:rFonts w:ascii="Times New Roman" w:eastAsia="Times New Roman" w:hAnsi="Times New Roman" w:cs="Times New Roman"/>
          <w:sz w:val="24"/>
          <w:szCs w:val="24"/>
        </w:rPr>
      </w:pPr>
      <w:r w:rsidRPr="003A52D1">
        <w:rPr>
          <w:rFonts w:ascii="Times New Roman" w:eastAsia="Times New Roman" w:hAnsi="Times New Roman" w:cs="Times New Roman"/>
          <w:sz w:val="24"/>
          <w:szCs w:val="24"/>
        </w:rPr>
        <w:t xml:space="preserve">Three themes can explain how </w:t>
      </w:r>
      <w:del w:id="32" w:author="benjamin hardy" w:date="2021-05-23T19:57:00Z">
        <w:r w:rsidRPr="003A52D1" w:rsidDel="009414BE">
          <w:rPr>
            <w:rFonts w:ascii="Times New Roman" w:eastAsia="Times New Roman" w:hAnsi="Times New Roman" w:cs="Times New Roman"/>
            <w:sz w:val="24"/>
            <w:szCs w:val="24"/>
          </w:rPr>
          <w:delText xml:space="preserve">the three </w:delText>
        </w:r>
      </w:del>
      <w:ins w:id="33" w:author="benjamin hardy" w:date="2021-05-23T19:57:00Z">
        <w:r w:rsidR="009414BE">
          <w:rPr>
            <w:rFonts w:ascii="Times New Roman" w:eastAsia="Times New Roman" w:hAnsi="Times New Roman" w:cs="Times New Roman"/>
            <w:sz w:val="24"/>
            <w:szCs w:val="24"/>
          </w:rPr>
          <w:t xml:space="preserve">each </w:t>
        </w:r>
      </w:ins>
      <w:r w:rsidRPr="003A52D1">
        <w:rPr>
          <w:rFonts w:ascii="Times New Roman" w:eastAsia="Times New Roman" w:hAnsi="Times New Roman" w:cs="Times New Roman"/>
          <w:sz w:val="24"/>
          <w:szCs w:val="24"/>
        </w:rPr>
        <w:t>stakeholder group</w:t>
      </w:r>
      <w:del w:id="34" w:author="benjamin hardy" w:date="2021-05-23T19:57:00Z">
        <w:r w:rsidRPr="003A52D1" w:rsidDel="009414BE">
          <w:rPr>
            <w:rFonts w:ascii="Times New Roman" w:eastAsia="Times New Roman" w:hAnsi="Times New Roman" w:cs="Times New Roman"/>
            <w:sz w:val="24"/>
            <w:szCs w:val="24"/>
          </w:rPr>
          <w:delText>s</w:delText>
        </w:r>
      </w:del>
      <w:r w:rsidRPr="003A52D1">
        <w:rPr>
          <w:rFonts w:ascii="Times New Roman" w:eastAsia="Times New Roman" w:hAnsi="Times New Roman" w:cs="Times New Roman"/>
          <w:sz w:val="24"/>
          <w:szCs w:val="24"/>
        </w:rPr>
        <w:t xml:space="preserve"> described their experience of recovery </w:t>
      </w:r>
      <w:r w:rsidR="00D845E1" w:rsidRPr="003A52D1">
        <w:rPr>
          <w:rFonts w:ascii="Times New Roman" w:eastAsia="Times New Roman" w:hAnsi="Times New Roman" w:cs="Times New Roman"/>
          <w:sz w:val="24"/>
          <w:szCs w:val="24"/>
        </w:rPr>
        <w:t>and rehabilitation (Figure 1). The first theme</w:t>
      </w:r>
      <w:r w:rsidR="00383D90">
        <w:rPr>
          <w:rFonts w:ascii="Times New Roman" w:eastAsia="Times New Roman" w:hAnsi="Times New Roman" w:cs="Times New Roman"/>
          <w:sz w:val="24"/>
          <w:szCs w:val="24"/>
        </w:rPr>
        <w:t xml:space="preserve">, </w:t>
      </w:r>
      <w:r w:rsidR="00D611C1" w:rsidRPr="003A52D1">
        <w:rPr>
          <w:rFonts w:ascii="Times New Roman" w:eastAsia="Times New Roman" w:hAnsi="Times New Roman" w:cs="Times New Roman"/>
          <w:sz w:val="24"/>
          <w:szCs w:val="24"/>
        </w:rPr>
        <w:t>“</w:t>
      </w:r>
      <w:r w:rsidR="00D845E1" w:rsidRPr="003A52D1">
        <w:rPr>
          <w:rFonts w:ascii="Times New Roman" w:eastAsia="Times New Roman" w:hAnsi="Times New Roman" w:cs="Times New Roman"/>
          <w:sz w:val="24"/>
          <w:szCs w:val="24"/>
        </w:rPr>
        <w:t>Deteriorating fast: a downhill journey from initial symptoms to critical care</w:t>
      </w:r>
      <w:r w:rsidR="00D611C1" w:rsidRPr="003A52D1">
        <w:rPr>
          <w:rFonts w:ascii="Times New Roman" w:eastAsia="Times New Roman" w:hAnsi="Times New Roman" w:cs="Times New Roman"/>
          <w:sz w:val="24"/>
          <w:szCs w:val="24"/>
        </w:rPr>
        <w:t>”</w:t>
      </w:r>
      <w:r w:rsidR="00383D90">
        <w:rPr>
          <w:rFonts w:ascii="Times New Roman" w:eastAsia="Times New Roman" w:hAnsi="Times New Roman" w:cs="Times New Roman"/>
          <w:sz w:val="24"/>
          <w:szCs w:val="24"/>
        </w:rPr>
        <w:t xml:space="preserve">, </w:t>
      </w:r>
      <w:r w:rsidR="00D845E1" w:rsidRPr="003A52D1">
        <w:rPr>
          <w:rFonts w:ascii="Times New Roman" w:eastAsia="Times New Roman" w:hAnsi="Times New Roman" w:cs="Times New Roman"/>
          <w:sz w:val="24"/>
          <w:szCs w:val="24"/>
        </w:rPr>
        <w:t xml:space="preserve">sets the scene </w:t>
      </w:r>
      <w:r w:rsidR="00D611C1" w:rsidRPr="003A52D1">
        <w:rPr>
          <w:rFonts w:ascii="Times New Roman" w:eastAsia="Times New Roman" w:hAnsi="Times New Roman" w:cs="Times New Roman"/>
          <w:sz w:val="24"/>
          <w:szCs w:val="24"/>
        </w:rPr>
        <w:t>by bringing into light how survivors quickly deteriorated and became critically ill. The second theme “</w:t>
      </w:r>
      <w:r w:rsidR="00F95A11">
        <w:rPr>
          <w:rFonts w:ascii="Times New Roman" w:eastAsia="Times New Roman" w:hAnsi="Times New Roman" w:cs="Times New Roman"/>
          <w:sz w:val="24"/>
          <w:szCs w:val="24"/>
        </w:rPr>
        <w:t>Facing a new virus in hospital</w:t>
      </w:r>
      <w:r w:rsidR="00D611C1" w:rsidRPr="003A52D1">
        <w:rPr>
          <w:rFonts w:ascii="Times New Roman" w:eastAsia="Times New Roman" w:hAnsi="Times New Roman" w:cs="Times New Roman"/>
          <w:sz w:val="24"/>
          <w:szCs w:val="24"/>
        </w:rPr>
        <w:t xml:space="preserve">” illustrates </w:t>
      </w:r>
      <w:r w:rsidR="003A52D1" w:rsidRPr="003A52D1">
        <w:rPr>
          <w:rFonts w:ascii="Times New Roman" w:eastAsia="Times New Roman" w:hAnsi="Times New Roman" w:cs="Times New Roman"/>
          <w:sz w:val="24"/>
          <w:szCs w:val="24"/>
        </w:rPr>
        <w:t xml:space="preserve">recovery in hospital, while </w:t>
      </w:r>
      <w:r w:rsidR="005C30CB">
        <w:rPr>
          <w:rFonts w:ascii="Times New Roman" w:eastAsia="Times New Roman" w:hAnsi="Times New Roman" w:cs="Times New Roman"/>
          <w:sz w:val="24"/>
          <w:szCs w:val="24"/>
        </w:rPr>
        <w:t>professionals</w:t>
      </w:r>
      <w:r w:rsidR="003A52D1" w:rsidRPr="003A52D1">
        <w:rPr>
          <w:rFonts w:ascii="Times New Roman" w:eastAsia="Times New Roman" w:hAnsi="Times New Roman" w:cs="Times New Roman"/>
          <w:sz w:val="24"/>
          <w:szCs w:val="24"/>
        </w:rPr>
        <w:t xml:space="preserve"> adapted</w:t>
      </w:r>
      <w:r w:rsidR="005C30CB">
        <w:rPr>
          <w:rFonts w:ascii="Times New Roman" w:eastAsia="Times New Roman" w:hAnsi="Times New Roman" w:cs="Times New Roman"/>
          <w:sz w:val="24"/>
          <w:szCs w:val="24"/>
        </w:rPr>
        <w:t xml:space="preserve"> fast</w:t>
      </w:r>
      <w:r w:rsidR="003A52D1" w:rsidRPr="003A52D1">
        <w:rPr>
          <w:rFonts w:ascii="Times New Roman" w:eastAsia="Times New Roman" w:hAnsi="Times New Roman" w:cs="Times New Roman"/>
          <w:sz w:val="24"/>
          <w:szCs w:val="24"/>
        </w:rPr>
        <w:t xml:space="preserve"> to the pandemic and relatives</w:t>
      </w:r>
      <w:r w:rsidR="00A14DD0">
        <w:rPr>
          <w:rFonts w:ascii="Times New Roman" w:eastAsia="Times New Roman" w:hAnsi="Times New Roman" w:cs="Times New Roman"/>
          <w:sz w:val="24"/>
          <w:szCs w:val="24"/>
        </w:rPr>
        <w:t xml:space="preserve">, without </w:t>
      </w:r>
      <w:del w:id="35" w:author="benjamin hardy" w:date="2021-05-23T19:57:00Z">
        <w:r w:rsidR="00A14DD0" w:rsidDel="009414BE">
          <w:rPr>
            <w:rFonts w:ascii="Times New Roman" w:eastAsia="Times New Roman" w:hAnsi="Times New Roman" w:cs="Times New Roman"/>
            <w:sz w:val="24"/>
            <w:szCs w:val="24"/>
          </w:rPr>
          <w:delText>visting</w:delText>
        </w:r>
      </w:del>
      <w:ins w:id="36" w:author="benjamin hardy" w:date="2021-05-23T19:57:00Z">
        <w:r w:rsidR="009414BE">
          <w:rPr>
            <w:rFonts w:ascii="Times New Roman" w:eastAsia="Times New Roman" w:hAnsi="Times New Roman" w:cs="Times New Roman"/>
            <w:sz w:val="24"/>
            <w:szCs w:val="24"/>
          </w:rPr>
          <w:t>visiting</w:t>
        </w:r>
      </w:ins>
      <w:r w:rsidR="00A14DD0">
        <w:rPr>
          <w:rFonts w:ascii="Times New Roman" w:eastAsia="Times New Roman" w:hAnsi="Times New Roman" w:cs="Times New Roman"/>
          <w:sz w:val="24"/>
          <w:szCs w:val="24"/>
        </w:rPr>
        <w:t xml:space="preserve"> rights</w:t>
      </w:r>
      <w:r w:rsidR="003A52D1" w:rsidRPr="003A52D1">
        <w:rPr>
          <w:rFonts w:ascii="Times New Roman" w:eastAsia="Times New Roman" w:hAnsi="Times New Roman" w:cs="Times New Roman"/>
          <w:sz w:val="24"/>
          <w:szCs w:val="24"/>
        </w:rPr>
        <w:t xml:space="preserve"> desperately tried to communicate. The last theme “</w:t>
      </w:r>
      <w:r w:rsidR="00383D90" w:rsidRPr="00383D90">
        <w:rPr>
          <w:rFonts w:ascii="Times New Roman" w:eastAsia="Times New Roman" w:hAnsi="Times New Roman" w:cs="Times New Roman"/>
          <w:sz w:val="24"/>
          <w:szCs w:val="24"/>
        </w:rPr>
        <w:t>Returning home as a survivor, maintain normality and recovering slowly</w:t>
      </w:r>
      <w:r w:rsidR="003A52D1" w:rsidRPr="003A52D1">
        <w:rPr>
          <w:rFonts w:ascii="Times New Roman" w:eastAsia="Times New Roman" w:hAnsi="Times New Roman" w:cs="Times New Roman"/>
          <w:sz w:val="24"/>
          <w:szCs w:val="24"/>
        </w:rPr>
        <w:t xml:space="preserve">” enlightens the first months of recovery at home, </w:t>
      </w:r>
      <w:r w:rsidR="00A14DD0">
        <w:rPr>
          <w:rFonts w:ascii="Times New Roman" w:eastAsia="Times New Roman" w:hAnsi="Times New Roman" w:cs="Times New Roman"/>
          <w:sz w:val="24"/>
          <w:szCs w:val="24"/>
        </w:rPr>
        <w:t>during ongoing</w:t>
      </w:r>
      <w:r w:rsidR="003A52D1" w:rsidRPr="003A52D1">
        <w:rPr>
          <w:rFonts w:ascii="Times New Roman" w:eastAsia="Times New Roman" w:hAnsi="Times New Roman" w:cs="Times New Roman"/>
          <w:sz w:val="24"/>
          <w:szCs w:val="24"/>
        </w:rPr>
        <w:t xml:space="preserve"> social isolation.</w:t>
      </w:r>
    </w:p>
    <w:p w14:paraId="51844B71" w14:textId="77777777" w:rsidR="002E10F6" w:rsidRDefault="002E10F6" w:rsidP="00C70CBD">
      <w:pPr>
        <w:spacing w:line="360" w:lineRule="auto"/>
        <w:rPr>
          <w:rFonts w:ascii="Times New Roman" w:eastAsia="Times New Roman" w:hAnsi="Times New Roman" w:cs="Times New Roman"/>
          <w:sz w:val="24"/>
          <w:szCs w:val="24"/>
        </w:rPr>
      </w:pPr>
    </w:p>
    <w:p w14:paraId="1785BDC3" w14:textId="0FBF70F1" w:rsidR="00556805" w:rsidRPr="003A52D1" w:rsidRDefault="00556805" w:rsidP="00C70CBD">
      <w:pPr>
        <w:spacing w:line="360" w:lineRule="auto"/>
        <w:rPr>
          <w:rFonts w:ascii="Times New Roman" w:eastAsia="Times New Roman" w:hAnsi="Times New Roman" w:cs="Times New Roman"/>
          <w:sz w:val="24"/>
          <w:szCs w:val="24"/>
        </w:rPr>
      </w:pPr>
      <w:r w:rsidRPr="00F95A11">
        <w:rPr>
          <w:rFonts w:ascii="Times New Roman" w:eastAsia="Times New Roman" w:hAnsi="Times New Roman" w:cs="Times New Roman"/>
          <w:sz w:val="24"/>
          <w:szCs w:val="24"/>
          <w:highlight w:val="yellow"/>
        </w:rPr>
        <w:t xml:space="preserve">Figure 1 here – </w:t>
      </w:r>
      <w:r w:rsidR="00F95A11" w:rsidRPr="00F95A11">
        <w:rPr>
          <w:rFonts w:ascii="Times New Roman" w:eastAsia="Times New Roman" w:hAnsi="Times New Roman" w:cs="Times New Roman"/>
          <w:sz w:val="24"/>
          <w:szCs w:val="24"/>
          <w:highlight w:val="yellow"/>
        </w:rPr>
        <w:t xml:space="preserve">I think this isn’t adding anything. </w:t>
      </w:r>
      <w:r w:rsidR="00353694">
        <w:rPr>
          <w:rFonts w:ascii="Times New Roman" w:eastAsia="Times New Roman" w:hAnsi="Times New Roman" w:cs="Times New Roman"/>
          <w:sz w:val="24"/>
          <w:szCs w:val="24"/>
          <w:highlight w:val="yellow"/>
        </w:rPr>
        <w:t>Should we</w:t>
      </w:r>
      <w:r w:rsidR="00F95A11" w:rsidRPr="00F95A11">
        <w:rPr>
          <w:rFonts w:ascii="Times New Roman" w:eastAsia="Times New Roman" w:hAnsi="Times New Roman" w:cs="Times New Roman"/>
          <w:sz w:val="24"/>
          <w:szCs w:val="24"/>
          <w:highlight w:val="yellow"/>
        </w:rPr>
        <w:t xml:space="preserve"> </w:t>
      </w:r>
      <w:commentRangeStart w:id="37"/>
      <w:r w:rsidR="00F95A11" w:rsidRPr="00F95A11">
        <w:rPr>
          <w:rFonts w:ascii="Times New Roman" w:eastAsia="Times New Roman" w:hAnsi="Times New Roman" w:cs="Times New Roman"/>
          <w:sz w:val="24"/>
          <w:szCs w:val="24"/>
          <w:highlight w:val="yellow"/>
        </w:rPr>
        <w:t>delete</w:t>
      </w:r>
      <w:commentRangeEnd w:id="37"/>
      <w:r w:rsidR="007F23E3">
        <w:rPr>
          <w:rStyle w:val="CommentReference"/>
        </w:rPr>
        <w:commentReference w:id="37"/>
      </w:r>
      <w:r w:rsidR="00F95A11" w:rsidRPr="00F95A11">
        <w:rPr>
          <w:rFonts w:ascii="Times New Roman" w:eastAsia="Times New Roman" w:hAnsi="Times New Roman" w:cs="Times New Roman"/>
          <w:sz w:val="24"/>
          <w:szCs w:val="24"/>
          <w:highlight w:val="yellow"/>
        </w:rPr>
        <w:t>?</w:t>
      </w:r>
    </w:p>
    <w:p w14:paraId="0000009F" w14:textId="2D4FBC75" w:rsidR="004F4FD7" w:rsidRPr="003A52D1" w:rsidRDefault="0097645F"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noProof/>
          <w:sz w:val="24"/>
          <w:szCs w:val="24"/>
        </w:rPr>
        <mc:AlternateContent>
          <mc:Choice Requires="wps">
            <w:drawing>
              <wp:anchor distT="0" distB="0" distL="114300" distR="114300" simplePos="0" relativeHeight="251643904" behindDoc="0" locked="0" layoutInCell="1" allowOverlap="1" wp14:anchorId="7A362553" wp14:editId="66FD8E1F">
                <wp:simplePos x="0" y="0"/>
                <wp:positionH relativeFrom="margin">
                  <wp:align>left</wp:align>
                </wp:positionH>
                <wp:positionV relativeFrom="paragraph">
                  <wp:posOffset>6985</wp:posOffset>
                </wp:positionV>
                <wp:extent cx="1930400" cy="8699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930400" cy="869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F226983" w14:textId="4CBF076B" w:rsidR="00AB2764" w:rsidRPr="00F13213" w:rsidRDefault="00AB2764">
                            <w:pPr>
                              <w:spacing w:line="275" w:lineRule="auto"/>
                              <w:textDirection w:val="btLr"/>
                              <w:rPr>
                                <w:rFonts w:ascii="Times New Roman" w:hAnsi="Times New Roman" w:cs="Times New Roman"/>
                                <w:lang w:val="en-US"/>
                              </w:rPr>
                            </w:pPr>
                            <w:r w:rsidRPr="00F13213">
                              <w:rPr>
                                <w:rFonts w:ascii="Times New Roman" w:hAnsi="Times New Roman" w:cs="Times New Roman"/>
                                <w:lang w:val="en-US"/>
                              </w:rPr>
                              <w:t>Deteriorating fast: a downhill journey from initial symptoms to critical care.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A362553" id="Rectangle 4" o:spid="_x0000_s1026" style="position:absolute;margin-left:0;margin-top:.55pt;width:152pt;height:68.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">
                <v:stroke startarrowwidth="narrow" startarrowlength="short" endarrowwidth="narrow" endarrowlength="short"/>
                <v:textbox inset="2.53958mm,1.2694mm,2.53958mm,1.2694mm">
                  <w:txbxContent>
                    <w:p w14:paraId="0F226983" w14:textId="4CBF076B" w:rsidR="00AB2764" w:rsidRPr="00F13213" w:rsidRDefault="00AB2764">
                      <w:pPr>
                        <w:spacing w:line="275" w:lineRule="auto"/>
                        <w:textDirection w:val="btLr"/>
                        <w:rPr>
                          <w:rFonts w:ascii="Times New Roman" w:hAnsi="Times New Roman" w:cs="Times New Roman"/>
                          <w:lang w:val="en-US"/>
                        </w:rPr>
                      </w:pPr>
                      <w:r w:rsidRPr="00F13213">
                        <w:rPr>
                          <w:rFonts w:ascii="Times New Roman" w:hAnsi="Times New Roman" w:cs="Times New Roman"/>
                          <w:lang w:val="en-US"/>
                        </w:rPr>
                        <w:t>Deteriorating fast: a downhill journey from initial symptoms to critical care.</w:t>
                      </w:r>
                    </w:p>
                  </w:txbxContent>
                </v:textbox>
                <w10:wrap anchorx="margin"/>
              </v:rect>
            </w:pict>
          </mc:Fallback>
        </mc:AlternateContent>
      </w:r>
      <w:r w:rsidR="00F13213" w:rsidRPr="003A52D1">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41A1AAD6" wp14:editId="2C424FDF">
                <wp:simplePos x="0" y="0"/>
                <wp:positionH relativeFrom="margin">
                  <wp:posOffset>3769360</wp:posOffset>
                </wp:positionH>
                <wp:positionV relativeFrom="paragraph">
                  <wp:posOffset>385445</wp:posOffset>
                </wp:positionV>
                <wp:extent cx="1917700" cy="6794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917700"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247296" w14:textId="7910026D" w:rsidR="00AB2764" w:rsidRPr="00F13213" w:rsidRDefault="00AB2764">
                            <w:pPr>
                              <w:spacing w:line="275" w:lineRule="auto"/>
                              <w:textDirection w:val="btLr"/>
                              <w:rPr>
                                <w:rFonts w:ascii="Times New Roman" w:hAnsi="Times New Roman" w:cs="Times New Roman"/>
                              </w:rPr>
                            </w:pPr>
                            <w:bookmarkStart w:id="38" w:name="_Hlk69152718"/>
                            <w:r w:rsidRPr="00F13213">
                              <w:rPr>
                                <w:rFonts w:ascii="Times New Roman" w:hAnsi="Times New Roman" w:cs="Times New Roman"/>
                                <w:color w:val="000000"/>
                              </w:rPr>
                              <w:t>Returning home as a survivor, maintain normality and recovering slowly</w:t>
                            </w:r>
                          </w:p>
                          <w:bookmarkEnd w:id="38"/>
                          <w:p w14:paraId="004CB173" w14:textId="77777777" w:rsidR="00AB2764" w:rsidRDefault="00AB2764">
                            <w:pPr>
                              <w:spacing w:line="275" w:lineRule="auto"/>
                              <w:textDirection w:val="btLr"/>
                            </w:pPr>
                          </w:p>
                          <w:p w14:paraId="19402ACC" w14:textId="77777777" w:rsidR="00AB2764" w:rsidRDefault="00AB2764">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1A1AAD6" id="Rectangle 6" o:spid="_x0000_s1027" style="position:absolute;margin-left:296.8pt;margin-top:30.35pt;width:151pt;height:53.5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">
                <v:stroke startarrowwidth="narrow" startarrowlength="short" endarrowwidth="narrow" endarrowlength="short"/>
                <v:textbox inset="2.53958mm,1.2694mm,2.53958mm,1.2694mm">
                  <w:txbxContent>
                    <w:p w14:paraId="3B247296" w14:textId="7910026D" w:rsidR="00AB2764" w:rsidRPr="00F13213" w:rsidRDefault="00AB2764">
                      <w:pPr>
                        <w:spacing w:line="275" w:lineRule="auto"/>
                        <w:textDirection w:val="btLr"/>
                        <w:rPr>
                          <w:rFonts w:ascii="Times New Roman" w:hAnsi="Times New Roman" w:cs="Times New Roman"/>
                        </w:rPr>
                      </w:pPr>
                      <w:bookmarkStart w:id="148" w:name="_Hlk69152718"/>
                      <w:r w:rsidRPr="00F13213">
                        <w:rPr>
                          <w:rFonts w:ascii="Times New Roman" w:hAnsi="Times New Roman" w:cs="Times New Roman"/>
                          <w:color w:val="000000"/>
                        </w:rPr>
                        <w:t>Returning home as a survivor, maintain normality and recovering slowly</w:t>
                      </w:r>
                    </w:p>
                    <w:bookmarkEnd w:id="148"/>
                    <w:p w14:paraId="004CB173" w14:textId="77777777" w:rsidR="00AB2764" w:rsidRDefault="00AB2764">
                      <w:pPr>
                        <w:spacing w:line="275" w:lineRule="auto"/>
                        <w:textDirection w:val="btLr"/>
                      </w:pPr>
                    </w:p>
                    <w:p w14:paraId="19402ACC" w14:textId="77777777" w:rsidR="00AB2764" w:rsidRDefault="00AB2764">
                      <w:pPr>
                        <w:spacing w:line="275" w:lineRule="auto"/>
                        <w:textDirection w:val="btLr"/>
                      </w:pPr>
                    </w:p>
                  </w:txbxContent>
                </v:textbox>
                <w10:wrap anchorx="margin"/>
              </v:rect>
            </w:pict>
          </mc:Fallback>
        </mc:AlternateContent>
      </w:r>
    </w:p>
    <w:p w14:paraId="000000A1" w14:textId="68266096" w:rsidR="004F4FD7" w:rsidRPr="003A52D1" w:rsidRDefault="004F4FD7" w:rsidP="00C70CBD">
      <w:pPr>
        <w:spacing w:line="360" w:lineRule="auto"/>
        <w:rPr>
          <w:rFonts w:ascii="Times New Roman" w:eastAsia="Times New Roman" w:hAnsi="Times New Roman" w:cs="Times New Roman"/>
          <w:b/>
          <w:sz w:val="24"/>
          <w:szCs w:val="24"/>
        </w:rPr>
      </w:pPr>
    </w:p>
    <w:p w14:paraId="000000A2" w14:textId="03852BAF" w:rsidR="004F4FD7" w:rsidRPr="003A52D1" w:rsidRDefault="0097645F" w:rsidP="00C70CB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F33FE72" wp14:editId="09E819EB">
                <wp:simplePos x="0" y="0"/>
                <wp:positionH relativeFrom="column">
                  <wp:posOffset>1911350</wp:posOffset>
                </wp:positionH>
                <wp:positionV relativeFrom="paragraph">
                  <wp:posOffset>103505</wp:posOffset>
                </wp:positionV>
                <wp:extent cx="133350" cy="36195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46300FD7" id="_x0000_t32" coordsize="21600,21600" o:spt="32" o:oned="t" path="m,l21600,21600e" filled="f">
                <v:path arrowok="t" fillok="f" o:connecttype="none"/>
                <o:lock v:ext="edit" shapetype="t"/>
              </v:shapetype>
              <v:shape id="Straight Arrow Connector 9" o:spid="_x0000_s1026" type="#_x0000_t32" style="position:absolute;margin-left:150.5pt;margin-top:8.15pt;width:10.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" strokecolor="#4579b8 [3044]">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BD4EDB9" wp14:editId="417C21EC">
                <wp:simplePos x="0" y="0"/>
                <wp:positionH relativeFrom="column">
                  <wp:posOffset>3346450</wp:posOffset>
                </wp:positionH>
                <wp:positionV relativeFrom="paragraph">
                  <wp:posOffset>249555</wp:posOffset>
                </wp:positionV>
                <wp:extent cx="438150" cy="184150"/>
                <wp:effectExtent l="0" t="38100" r="57150" b="25400"/>
                <wp:wrapNone/>
                <wp:docPr id="10" name="Straight Arrow Connector 10"/>
                <wp:cNvGraphicFramePr/>
                <a:graphic xmlns:a="http://schemas.openxmlformats.org/drawingml/2006/main">
                  <a:graphicData uri="http://schemas.microsoft.com/office/word/2010/wordprocessingShape">
                    <wps:wsp>
                      <wps:cNvCnPr/>
                      <wps:spPr>
                        <a:xfrm flipV="1">
                          <a:off x="0" y="0"/>
                          <a:ext cx="43815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504442D" id="Straight Arrow Connector 10" o:spid="_x0000_s1026" type="#_x0000_t32" style="position:absolute;margin-left:263.5pt;margin-top:19.65pt;width:34.5pt;height:1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" strokecolor="#4579b8 [3044]">
                <v:stroke endarrow="block"/>
              </v:shape>
            </w:pict>
          </mc:Fallback>
        </mc:AlternateContent>
      </w:r>
    </w:p>
    <w:p w14:paraId="000000A7" w14:textId="322BB94C" w:rsidR="004F4FD7" w:rsidRDefault="00F13213"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noProof/>
          <w:sz w:val="24"/>
          <w:szCs w:val="24"/>
        </w:rPr>
        <mc:AlternateContent>
          <mc:Choice Requires="wps">
            <w:drawing>
              <wp:anchor distT="0" distB="0" distL="114300" distR="114300" simplePos="0" relativeHeight="251644928" behindDoc="0" locked="0" layoutInCell="1" allowOverlap="1" wp14:anchorId="44B2AF2F" wp14:editId="4DA77F07">
                <wp:simplePos x="0" y="0"/>
                <wp:positionH relativeFrom="margin">
                  <wp:posOffset>2033905</wp:posOffset>
                </wp:positionH>
                <wp:positionV relativeFrom="paragraph">
                  <wp:posOffset>53975</wp:posOffset>
                </wp:positionV>
                <wp:extent cx="1320800" cy="6921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320800" cy="692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9C5799" w14:textId="29DC24E4" w:rsidR="00AB2764" w:rsidRPr="00F13213" w:rsidRDefault="00AB2764">
                            <w:pPr>
                              <w:spacing w:line="275" w:lineRule="auto"/>
                              <w:textDirection w:val="btLr"/>
                              <w:rPr>
                                <w:rFonts w:ascii="Times New Roman" w:hAnsi="Times New Roman" w:cs="Times New Roman"/>
                              </w:rPr>
                            </w:pPr>
                            <w:r w:rsidRPr="00F13213">
                              <w:rPr>
                                <w:rFonts w:ascii="Times New Roman" w:hAnsi="Times New Roman" w:cs="Times New Roman"/>
                                <w:color w:val="000000"/>
                              </w:rPr>
                              <w:t>Facing a new virus in hospital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B2AF2F" id="Rectangle 5" o:spid="_x0000_s1028" style="position:absolute;margin-left:160.15pt;margin-top:4.25pt;width:104pt;height:54.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">
                <v:stroke startarrowwidth="narrow" startarrowlength="short" endarrowwidth="narrow" endarrowlength="short"/>
                <v:textbox inset="2.53958mm,1.2694mm,2.53958mm,1.2694mm">
                  <w:txbxContent>
                    <w:p w14:paraId="6E9C5799" w14:textId="29DC24E4" w:rsidR="00AB2764" w:rsidRPr="00F13213" w:rsidRDefault="00AB2764">
                      <w:pPr>
                        <w:spacing w:line="275" w:lineRule="auto"/>
                        <w:textDirection w:val="btLr"/>
                        <w:rPr>
                          <w:rFonts w:ascii="Times New Roman" w:hAnsi="Times New Roman" w:cs="Times New Roman"/>
                        </w:rPr>
                      </w:pPr>
                      <w:r w:rsidRPr="00F13213">
                        <w:rPr>
                          <w:rFonts w:ascii="Times New Roman" w:hAnsi="Times New Roman" w:cs="Times New Roman"/>
                          <w:color w:val="000000"/>
                        </w:rPr>
                        <w:t>Facing a new virus in hospital</w:t>
                      </w:r>
                    </w:p>
                  </w:txbxContent>
                </v:textbox>
                <w10:wrap anchorx="margin"/>
              </v:rect>
            </w:pict>
          </mc:Fallback>
        </mc:AlternateContent>
      </w:r>
    </w:p>
    <w:p w14:paraId="7EEF9DCC" w14:textId="1F4CFA81" w:rsidR="00F13213" w:rsidRDefault="00F13213" w:rsidP="00C70CBD">
      <w:pPr>
        <w:spacing w:line="360" w:lineRule="auto"/>
        <w:rPr>
          <w:rFonts w:ascii="Times New Roman" w:eastAsia="Times New Roman" w:hAnsi="Times New Roman" w:cs="Times New Roman"/>
          <w:b/>
          <w:sz w:val="24"/>
          <w:szCs w:val="24"/>
        </w:rPr>
      </w:pPr>
    </w:p>
    <w:p w14:paraId="24E09183" w14:textId="563B1B9D" w:rsidR="00F13213" w:rsidRDefault="00F13213" w:rsidP="00C70CBD">
      <w:pPr>
        <w:spacing w:line="360" w:lineRule="auto"/>
        <w:rPr>
          <w:rFonts w:ascii="Times New Roman" w:eastAsia="Times New Roman" w:hAnsi="Times New Roman" w:cs="Times New Roman"/>
          <w:b/>
          <w:sz w:val="24"/>
          <w:szCs w:val="24"/>
        </w:rPr>
      </w:pPr>
    </w:p>
    <w:p w14:paraId="349F4BC0" w14:textId="77777777" w:rsidR="00F13213" w:rsidRPr="003A52D1" w:rsidRDefault="00F13213" w:rsidP="00C70CBD">
      <w:pPr>
        <w:spacing w:line="360" w:lineRule="auto"/>
        <w:rPr>
          <w:rFonts w:ascii="Times New Roman" w:eastAsia="Times New Roman" w:hAnsi="Times New Roman" w:cs="Times New Roman"/>
          <w:b/>
          <w:sz w:val="24"/>
          <w:szCs w:val="24"/>
        </w:rPr>
      </w:pPr>
    </w:p>
    <w:p w14:paraId="796EE61B" w14:textId="0DD80FA3" w:rsidR="003A52D1" w:rsidRPr="00383D90" w:rsidRDefault="00AB2764" w:rsidP="00C70CBD">
      <w:pPr>
        <w:spacing w:line="360" w:lineRule="auto"/>
        <w:textDirection w:val="btL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Theme 1. </w:t>
      </w:r>
      <w:r w:rsidR="003A52D1" w:rsidRPr="00383D90">
        <w:rPr>
          <w:rFonts w:ascii="Times New Roman" w:hAnsi="Times New Roman" w:cs="Times New Roman"/>
          <w:sz w:val="24"/>
          <w:szCs w:val="24"/>
          <w:u w:val="single"/>
          <w:lang w:val="en-US"/>
        </w:rPr>
        <w:t>Deteriorating fast: a downhill journey from initial symptoms to critical care</w:t>
      </w:r>
    </w:p>
    <w:p w14:paraId="000000B0" w14:textId="23C6DE2C" w:rsidR="004F4FD7" w:rsidRPr="003A52D1" w:rsidRDefault="00A14DD0" w:rsidP="00C70CBD">
      <w:pPr>
        <w:spacing w:line="360" w:lineRule="auto"/>
        <w:jc w:val="both"/>
        <w:rPr>
          <w:rFonts w:ascii="Times New Roman" w:hAnsi="Times New Roman" w:cs="Times New Roman"/>
          <w:sz w:val="24"/>
          <w:szCs w:val="24"/>
        </w:rPr>
      </w:pPr>
      <w:r>
        <w:rPr>
          <w:rFonts w:ascii="Times New Roman" w:hAnsi="Times New Roman" w:cs="Times New Roman"/>
          <w:sz w:val="24"/>
          <w:szCs w:val="24"/>
        </w:rPr>
        <w:t>Survivors</w:t>
      </w:r>
      <w:r w:rsidR="000F2C56" w:rsidRPr="003A52D1">
        <w:rPr>
          <w:rFonts w:ascii="Times New Roman" w:hAnsi="Times New Roman" w:cs="Times New Roman"/>
          <w:sz w:val="24"/>
          <w:szCs w:val="24"/>
        </w:rPr>
        <w:t xml:space="preserve"> had</w:t>
      </w:r>
      <w:r>
        <w:rPr>
          <w:rFonts w:ascii="Times New Roman" w:hAnsi="Times New Roman" w:cs="Times New Roman"/>
          <w:sz w:val="24"/>
          <w:szCs w:val="24"/>
        </w:rPr>
        <w:t xml:space="preserve"> significant</w:t>
      </w:r>
      <w:r w:rsidR="000F2C56" w:rsidRPr="003A52D1">
        <w:rPr>
          <w:rFonts w:ascii="Times New Roman" w:hAnsi="Times New Roman" w:cs="Times New Roman"/>
          <w:sz w:val="24"/>
          <w:szCs w:val="24"/>
        </w:rPr>
        <w:t xml:space="preserve"> memory gaps regarding the period of time between </w:t>
      </w:r>
      <w:r>
        <w:rPr>
          <w:rFonts w:ascii="Times New Roman" w:hAnsi="Times New Roman" w:cs="Times New Roman"/>
          <w:sz w:val="24"/>
          <w:szCs w:val="24"/>
        </w:rPr>
        <w:t xml:space="preserve">symptom </w:t>
      </w:r>
      <w:r w:rsidR="000F2C56" w:rsidRPr="003A52D1">
        <w:rPr>
          <w:rFonts w:ascii="Times New Roman" w:hAnsi="Times New Roman" w:cs="Times New Roman"/>
          <w:sz w:val="24"/>
          <w:szCs w:val="24"/>
        </w:rPr>
        <w:t xml:space="preserve">onset and </w:t>
      </w:r>
      <w:r w:rsidR="005C30CB">
        <w:rPr>
          <w:rFonts w:ascii="Times New Roman" w:hAnsi="Times New Roman" w:cs="Times New Roman"/>
          <w:sz w:val="24"/>
          <w:szCs w:val="24"/>
        </w:rPr>
        <w:t>their admission to</w:t>
      </w:r>
      <w:r w:rsidR="000F2C56" w:rsidRPr="003A52D1">
        <w:rPr>
          <w:rFonts w:ascii="Times New Roman" w:hAnsi="Times New Roman" w:cs="Times New Roman"/>
          <w:sz w:val="24"/>
          <w:szCs w:val="24"/>
        </w:rPr>
        <w:t xml:space="preserve"> </w:t>
      </w:r>
      <w:r w:rsidR="008606A5">
        <w:rPr>
          <w:rFonts w:ascii="Times New Roman" w:hAnsi="Times New Roman" w:cs="Times New Roman"/>
          <w:sz w:val="24"/>
          <w:szCs w:val="24"/>
        </w:rPr>
        <w:t>critical</w:t>
      </w:r>
      <w:r w:rsidR="008606A5" w:rsidRPr="003A52D1">
        <w:rPr>
          <w:rFonts w:ascii="Times New Roman" w:hAnsi="Times New Roman" w:cs="Times New Roman"/>
          <w:sz w:val="24"/>
          <w:szCs w:val="24"/>
        </w:rPr>
        <w:t xml:space="preserve"> </w:t>
      </w:r>
      <w:r w:rsidR="000F2C56" w:rsidRPr="003A52D1">
        <w:rPr>
          <w:rFonts w:ascii="Times New Roman" w:hAnsi="Times New Roman" w:cs="Times New Roman"/>
          <w:sz w:val="24"/>
          <w:szCs w:val="24"/>
        </w:rPr>
        <w:t xml:space="preserve">care. This first theme described their experience of becoming seriously ill, told by </w:t>
      </w:r>
      <w:r w:rsidR="008606A5">
        <w:rPr>
          <w:rFonts w:ascii="Times New Roman" w:hAnsi="Times New Roman" w:cs="Times New Roman"/>
          <w:sz w:val="24"/>
          <w:szCs w:val="24"/>
        </w:rPr>
        <w:t>survivors</w:t>
      </w:r>
      <w:r w:rsidR="008606A5" w:rsidRPr="003A52D1">
        <w:rPr>
          <w:rFonts w:ascii="Times New Roman" w:hAnsi="Times New Roman" w:cs="Times New Roman"/>
          <w:sz w:val="24"/>
          <w:szCs w:val="24"/>
        </w:rPr>
        <w:t xml:space="preserve"> </w:t>
      </w:r>
      <w:r w:rsidR="000F2C56" w:rsidRPr="003A52D1">
        <w:rPr>
          <w:rFonts w:ascii="Times New Roman" w:hAnsi="Times New Roman" w:cs="Times New Roman"/>
          <w:sz w:val="24"/>
          <w:szCs w:val="24"/>
        </w:rPr>
        <w:t xml:space="preserve">and their relatives, who helped fill in the gaps. </w:t>
      </w:r>
    </w:p>
    <w:p w14:paraId="000000B1" w14:textId="7D41145D" w:rsidR="004F4FD7" w:rsidRPr="003A52D1" w:rsidRDefault="000F2C56" w:rsidP="00C70CBD">
      <w:pPr>
        <w:spacing w:line="360" w:lineRule="auto"/>
        <w:jc w:val="both"/>
        <w:rPr>
          <w:rFonts w:ascii="Times New Roman" w:hAnsi="Times New Roman" w:cs="Times New Roman"/>
          <w:sz w:val="24"/>
          <w:szCs w:val="24"/>
        </w:rPr>
      </w:pPr>
      <w:r w:rsidRPr="003A52D1">
        <w:rPr>
          <w:rFonts w:ascii="Times New Roman" w:hAnsi="Times New Roman" w:cs="Times New Roman"/>
          <w:sz w:val="24"/>
          <w:szCs w:val="24"/>
        </w:rPr>
        <w:t xml:space="preserve">Participants’ reports, at the beginning of the pandemic in the UK, demonstrate a high level of awareness of the likely diagnosis of infection with COVID-19 (even before tests were </w:t>
      </w:r>
      <w:r w:rsidR="005C30CB">
        <w:rPr>
          <w:rFonts w:ascii="Times New Roman" w:hAnsi="Times New Roman" w:cs="Times New Roman"/>
          <w:sz w:val="24"/>
          <w:szCs w:val="24"/>
        </w:rPr>
        <w:t xml:space="preserve">easily </w:t>
      </w:r>
      <w:r w:rsidRPr="003A52D1">
        <w:rPr>
          <w:rFonts w:ascii="Times New Roman" w:hAnsi="Times New Roman" w:cs="Times New Roman"/>
          <w:sz w:val="24"/>
          <w:szCs w:val="24"/>
        </w:rPr>
        <w:t>available in the community). Contrasting</w:t>
      </w:r>
      <w:r w:rsidR="005C30CB">
        <w:rPr>
          <w:rFonts w:ascii="Times New Roman" w:hAnsi="Times New Roman" w:cs="Times New Roman"/>
          <w:sz w:val="24"/>
          <w:szCs w:val="24"/>
        </w:rPr>
        <w:t xml:space="preserve"> with</w:t>
      </w:r>
      <w:r w:rsidRPr="003A52D1">
        <w:rPr>
          <w:rFonts w:ascii="Times New Roman" w:hAnsi="Times New Roman" w:cs="Times New Roman"/>
          <w:sz w:val="24"/>
          <w:szCs w:val="24"/>
        </w:rPr>
        <w:t xml:space="preserve"> this very acute awareness of what their symptoms might mean, was uncertainty about how to manage or treat the disease</w:t>
      </w:r>
      <w:r w:rsidR="008606A5">
        <w:rPr>
          <w:rFonts w:ascii="Times New Roman" w:hAnsi="Times New Roman" w:cs="Times New Roman"/>
          <w:sz w:val="24"/>
          <w:szCs w:val="24"/>
        </w:rPr>
        <w:t>,</w:t>
      </w:r>
      <w:r w:rsidRPr="003A52D1">
        <w:rPr>
          <w:rFonts w:ascii="Times New Roman" w:hAnsi="Times New Roman" w:cs="Times New Roman"/>
          <w:sz w:val="24"/>
          <w:szCs w:val="24"/>
        </w:rPr>
        <w:t xml:space="preserve"> beyond any measures to contain it. </w:t>
      </w:r>
      <w:r w:rsidR="00D61D23">
        <w:rPr>
          <w:rFonts w:ascii="Times New Roman" w:hAnsi="Times New Roman" w:cs="Times New Roman"/>
          <w:sz w:val="24"/>
          <w:szCs w:val="24"/>
        </w:rPr>
        <w:t>Exacerbating</w:t>
      </w:r>
      <w:r w:rsidRPr="003A52D1">
        <w:rPr>
          <w:rFonts w:ascii="Times New Roman" w:hAnsi="Times New Roman" w:cs="Times New Roman"/>
          <w:sz w:val="24"/>
          <w:szCs w:val="24"/>
        </w:rPr>
        <w:t xml:space="preserve"> their fear and uncertainty - already fuelled by the constant </w:t>
      </w:r>
      <w:r w:rsidRPr="003A52D1">
        <w:rPr>
          <w:rFonts w:ascii="Times New Roman" w:hAnsi="Times New Roman" w:cs="Times New Roman"/>
          <w:sz w:val="24"/>
          <w:szCs w:val="24"/>
        </w:rPr>
        <w:lastRenderedPageBreak/>
        <w:t xml:space="preserve">media headlights - </w:t>
      </w:r>
      <w:r w:rsidR="008606A5">
        <w:rPr>
          <w:rFonts w:ascii="Times New Roman" w:hAnsi="Times New Roman" w:cs="Times New Roman"/>
          <w:sz w:val="24"/>
          <w:szCs w:val="24"/>
        </w:rPr>
        <w:t>survivors</w:t>
      </w:r>
      <w:r w:rsidR="008606A5" w:rsidRPr="003A52D1">
        <w:rPr>
          <w:rFonts w:ascii="Times New Roman" w:hAnsi="Times New Roman" w:cs="Times New Roman"/>
          <w:sz w:val="24"/>
          <w:szCs w:val="24"/>
        </w:rPr>
        <w:t xml:space="preserve"> </w:t>
      </w:r>
      <w:r w:rsidRPr="003A52D1">
        <w:rPr>
          <w:rFonts w:ascii="Times New Roman" w:hAnsi="Times New Roman" w:cs="Times New Roman"/>
          <w:sz w:val="24"/>
          <w:szCs w:val="24"/>
        </w:rPr>
        <w:t>and relatives faced resistance in accessing care as symptoms deteriorated.</w:t>
      </w:r>
      <w:r w:rsidR="00806234">
        <w:rPr>
          <w:rFonts w:ascii="Times New Roman" w:hAnsi="Times New Roman" w:cs="Times New Roman"/>
          <w:sz w:val="24"/>
          <w:szCs w:val="24"/>
        </w:rPr>
        <w:t xml:space="preserve"> </w:t>
      </w:r>
      <w:r w:rsidRPr="003A52D1">
        <w:rPr>
          <w:rFonts w:ascii="Times New Roman" w:hAnsi="Times New Roman" w:cs="Times New Roman"/>
          <w:sz w:val="24"/>
          <w:szCs w:val="24"/>
        </w:rPr>
        <w:t xml:space="preserve">Relatives of those infected described, without exception, difficulties in getting help to their loved ones. Multiple attempts and long waiting times to be able to speak with a health professional, having to insist </w:t>
      </w:r>
      <w:r w:rsidR="00D61D23">
        <w:rPr>
          <w:rFonts w:ascii="Times New Roman" w:hAnsi="Times New Roman" w:cs="Times New Roman"/>
          <w:sz w:val="24"/>
          <w:szCs w:val="24"/>
        </w:rPr>
        <w:t>on having</w:t>
      </w:r>
      <w:r w:rsidRPr="003A52D1">
        <w:rPr>
          <w:rFonts w:ascii="Times New Roman" w:hAnsi="Times New Roman" w:cs="Times New Roman"/>
          <w:sz w:val="24"/>
          <w:szCs w:val="24"/>
        </w:rPr>
        <w:t xml:space="preserve"> their relative </w:t>
      </w:r>
      <w:r w:rsidR="00D61D23">
        <w:rPr>
          <w:rFonts w:ascii="Times New Roman" w:hAnsi="Times New Roman" w:cs="Times New Roman"/>
          <w:sz w:val="24"/>
          <w:szCs w:val="24"/>
        </w:rPr>
        <w:t xml:space="preserve">being </w:t>
      </w:r>
      <w:r w:rsidRPr="003A52D1">
        <w:rPr>
          <w:rFonts w:ascii="Times New Roman" w:hAnsi="Times New Roman" w:cs="Times New Roman"/>
          <w:sz w:val="24"/>
          <w:szCs w:val="24"/>
        </w:rPr>
        <w:t xml:space="preserve">taken into hospital, or being questioned about how appropriate their 999 call was, were common events in their narratives of the first few days of living with the virus. </w:t>
      </w:r>
      <w:r w:rsidR="008606A5">
        <w:rPr>
          <w:rFonts w:ascii="Times New Roman" w:eastAsia="Times New Roman" w:hAnsi="Times New Roman" w:cs="Times New Roman"/>
          <w:sz w:val="24"/>
          <w:szCs w:val="24"/>
        </w:rPr>
        <w:t xml:space="preserve">Survivors </w:t>
      </w:r>
      <w:r w:rsidRPr="003A52D1">
        <w:rPr>
          <w:rFonts w:ascii="Times New Roman" w:hAnsi="Times New Roman" w:cs="Times New Roman"/>
          <w:sz w:val="24"/>
          <w:szCs w:val="24"/>
        </w:rPr>
        <w:t xml:space="preserve">and relatives explain how they finally received help once when they were at a breaking </w:t>
      </w:r>
      <w:proofErr w:type="gramStart"/>
      <w:r w:rsidRPr="003A52D1">
        <w:rPr>
          <w:rFonts w:ascii="Times New Roman" w:hAnsi="Times New Roman" w:cs="Times New Roman"/>
          <w:sz w:val="24"/>
          <w:szCs w:val="24"/>
        </w:rPr>
        <w:t>point, and</w:t>
      </w:r>
      <w:proofErr w:type="gramEnd"/>
      <w:r w:rsidRPr="003A52D1">
        <w:rPr>
          <w:rFonts w:ascii="Times New Roman" w:hAnsi="Times New Roman" w:cs="Times New Roman"/>
          <w:sz w:val="24"/>
          <w:szCs w:val="24"/>
        </w:rPr>
        <w:t xml:space="preserve"> were admitted to </w:t>
      </w:r>
      <w:r w:rsidR="008606A5">
        <w:rPr>
          <w:rFonts w:ascii="Times New Roman" w:hAnsi="Times New Roman" w:cs="Times New Roman"/>
          <w:sz w:val="24"/>
          <w:szCs w:val="24"/>
        </w:rPr>
        <w:t>critical</w:t>
      </w:r>
      <w:r w:rsidR="008606A5" w:rsidRPr="003A52D1">
        <w:rPr>
          <w:rFonts w:ascii="Times New Roman" w:hAnsi="Times New Roman" w:cs="Times New Roman"/>
          <w:sz w:val="24"/>
          <w:szCs w:val="24"/>
        </w:rPr>
        <w:t xml:space="preserve"> </w:t>
      </w:r>
      <w:r w:rsidRPr="003A52D1">
        <w:rPr>
          <w:rFonts w:ascii="Times New Roman" w:hAnsi="Times New Roman" w:cs="Times New Roman"/>
          <w:sz w:val="24"/>
          <w:szCs w:val="24"/>
        </w:rPr>
        <w:t xml:space="preserve">care briefly after saying their </w:t>
      </w:r>
      <w:r w:rsidR="008606A5">
        <w:rPr>
          <w:rFonts w:ascii="Times New Roman" w:hAnsi="Times New Roman" w:cs="Times New Roman"/>
          <w:sz w:val="24"/>
          <w:szCs w:val="24"/>
        </w:rPr>
        <w:t>short</w:t>
      </w:r>
      <w:r w:rsidR="008606A5" w:rsidRPr="003A52D1">
        <w:rPr>
          <w:rFonts w:ascii="Times New Roman" w:hAnsi="Times New Roman" w:cs="Times New Roman"/>
          <w:sz w:val="24"/>
          <w:szCs w:val="24"/>
        </w:rPr>
        <w:t xml:space="preserve"> </w:t>
      </w:r>
      <w:r w:rsidRPr="003A52D1">
        <w:rPr>
          <w:rFonts w:ascii="Times New Roman" w:hAnsi="Times New Roman" w:cs="Times New Roman"/>
          <w:sz w:val="24"/>
          <w:szCs w:val="24"/>
        </w:rPr>
        <w:t>goodbyes at the back of an ambulance.</w:t>
      </w:r>
    </w:p>
    <w:p w14:paraId="000000B2" w14:textId="42C9D025" w:rsidR="004F4FD7" w:rsidRPr="003A52D1" w:rsidRDefault="000F2C56"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right"/>
        <w:rPr>
          <w:rFonts w:ascii="Times New Roman" w:hAnsi="Times New Roman" w:cs="Times New Roman"/>
          <w:i/>
          <w:sz w:val="24"/>
          <w:szCs w:val="24"/>
        </w:rPr>
      </w:pPr>
      <w:commentRangeStart w:id="39"/>
      <w:r w:rsidRPr="003A52D1">
        <w:rPr>
          <w:rFonts w:ascii="Times New Roman" w:hAnsi="Times New Roman" w:cs="Times New Roman"/>
          <w:i/>
          <w:sz w:val="24"/>
          <w:szCs w:val="24"/>
        </w:rPr>
        <w:t xml:space="preserve">I know the 111 </w:t>
      </w:r>
      <w:r w:rsidR="008606A5">
        <w:rPr>
          <w:rFonts w:ascii="Times New Roman" w:hAnsi="Times New Roman" w:cs="Times New Roman"/>
          <w:i/>
          <w:sz w:val="24"/>
          <w:szCs w:val="24"/>
        </w:rPr>
        <w:t xml:space="preserve">[urgent care advice number in the UK] </w:t>
      </w:r>
      <w:r w:rsidRPr="003A52D1">
        <w:rPr>
          <w:rFonts w:ascii="Times New Roman" w:hAnsi="Times New Roman" w:cs="Times New Roman"/>
          <w:i/>
          <w:sz w:val="24"/>
          <w:szCs w:val="24"/>
        </w:rPr>
        <w:t xml:space="preserve">were under such pressure with the volume of calls, but when you are on the phone for over an hour or two hours trying to get through… in desperation, really and all they say is: isolate. People aren’t really seeing how bad you are […] if it wasn’t for my wife making that phone call [to 999] I wouldn’t be here today, […] and that is getting too near the knuckle, really too close for comfort. [survivor, </w:t>
      </w:r>
      <w:commentRangeEnd w:id="39"/>
      <w:r w:rsidR="009414BE">
        <w:rPr>
          <w:rStyle w:val="CommentReference"/>
        </w:rPr>
        <w:commentReference w:id="39"/>
      </w:r>
      <w:r w:rsidRPr="003A52D1">
        <w:rPr>
          <w:rFonts w:ascii="Times New Roman" w:hAnsi="Times New Roman" w:cs="Times New Roman"/>
          <w:i/>
          <w:sz w:val="24"/>
          <w:szCs w:val="24"/>
        </w:rPr>
        <w:t xml:space="preserve">male, 70 years old]. </w:t>
      </w:r>
    </w:p>
    <w:p w14:paraId="000000B3" w14:textId="52CC7B44" w:rsidR="004F4FD7" w:rsidRPr="00F13213" w:rsidRDefault="008606A5" w:rsidP="00C70CBD">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3A52D1">
        <w:rPr>
          <w:rFonts w:ascii="Times New Roman" w:hAnsi="Times New Roman" w:cs="Times New Roman"/>
          <w:sz w:val="24"/>
          <w:szCs w:val="24"/>
        </w:rPr>
        <w:t xml:space="preserve"> </w:t>
      </w:r>
      <w:r w:rsidR="000F2C56" w:rsidRPr="003A52D1">
        <w:rPr>
          <w:rFonts w:ascii="Times New Roman" w:hAnsi="Times New Roman" w:cs="Times New Roman"/>
          <w:sz w:val="24"/>
          <w:szCs w:val="24"/>
        </w:rPr>
        <w:t>the back of ambulance</w:t>
      </w:r>
      <w:r>
        <w:rPr>
          <w:rFonts w:ascii="Times New Roman" w:hAnsi="Times New Roman" w:cs="Times New Roman"/>
          <w:sz w:val="24"/>
          <w:szCs w:val="24"/>
        </w:rPr>
        <w:t>s</w:t>
      </w:r>
      <w:r w:rsidR="000F2C56" w:rsidRPr="003A52D1">
        <w:rPr>
          <w:rFonts w:ascii="Times New Roman" w:hAnsi="Times New Roman" w:cs="Times New Roman"/>
          <w:sz w:val="24"/>
          <w:szCs w:val="24"/>
        </w:rPr>
        <w:t>, relatives describe</w:t>
      </w:r>
      <w:r w:rsidR="00D61D23">
        <w:rPr>
          <w:rFonts w:ascii="Times New Roman" w:hAnsi="Times New Roman" w:cs="Times New Roman"/>
          <w:sz w:val="24"/>
          <w:szCs w:val="24"/>
        </w:rPr>
        <w:t>d</w:t>
      </w:r>
      <w:r w:rsidR="000F2C56" w:rsidRPr="003A52D1">
        <w:rPr>
          <w:rFonts w:ascii="Times New Roman" w:hAnsi="Times New Roman" w:cs="Times New Roman"/>
          <w:sz w:val="24"/>
          <w:szCs w:val="24"/>
        </w:rPr>
        <w:t xml:space="preserve"> being left worrying about </w:t>
      </w:r>
      <w:r w:rsidR="00D61D23">
        <w:rPr>
          <w:rFonts w:ascii="Times New Roman" w:hAnsi="Times New Roman" w:cs="Times New Roman"/>
          <w:sz w:val="24"/>
          <w:szCs w:val="24"/>
        </w:rPr>
        <w:t>their loved ones</w:t>
      </w:r>
      <w:r>
        <w:rPr>
          <w:rFonts w:ascii="Times New Roman" w:hAnsi="Times New Roman" w:cs="Times New Roman"/>
          <w:sz w:val="24"/>
          <w:szCs w:val="24"/>
        </w:rPr>
        <w:t>,</w:t>
      </w:r>
      <w:r w:rsidR="00D61D23">
        <w:rPr>
          <w:rFonts w:ascii="Times New Roman" w:hAnsi="Times New Roman" w:cs="Times New Roman"/>
          <w:sz w:val="24"/>
          <w:szCs w:val="24"/>
        </w:rPr>
        <w:t xml:space="preserve"> </w:t>
      </w:r>
      <w:r w:rsidR="00D61D23" w:rsidRPr="00F13213">
        <w:rPr>
          <w:rFonts w:ascii="Times New Roman" w:hAnsi="Times New Roman" w:cs="Times New Roman"/>
          <w:sz w:val="24"/>
          <w:szCs w:val="24"/>
        </w:rPr>
        <w:t xml:space="preserve">but also about the possibility of </w:t>
      </w:r>
      <w:r w:rsidR="000F2C56" w:rsidRPr="00F13213">
        <w:rPr>
          <w:rFonts w:ascii="Times New Roman" w:hAnsi="Times New Roman" w:cs="Times New Roman"/>
          <w:sz w:val="24"/>
          <w:szCs w:val="24"/>
        </w:rPr>
        <w:t xml:space="preserve">being </w:t>
      </w:r>
      <w:r w:rsidRPr="00F13213">
        <w:rPr>
          <w:rFonts w:ascii="Times New Roman" w:hAnsi="Times New Roman" w:cs="Times New Roman"/>
          <w:sz w:val="24"/>
          <w:szCs w:val="24"/>
        </w:rPr>
        <w:t xml:space="preserve">infected </w:t>
      </w:r>
      <w:r w:rsidR="00D61D23" w:rsidRPr="00F13213">
        <w:rPr>
          <w:rFonts w:ascii="Times New Roman" w:hAnsi="Times New Roman" w:cs="Times New Roman"/>
          <w:sz w:val="24"/>
          <w:szCs w:val="24"/>
        </w:rPr>
        <w:t>themselves</w:t>
      </w:r>
      <w:r w:rsidR="000F2C56" w:rsidRPr="00F13213">
        <w:rPr>
          <w:rFonts w:ascii="Times New Roman" w:hAnsi="Times New Roman" w:cs="Times New Roman"/>
          <w:sz w:val="24"/>
          <w:szCs w:val="24"/>
        </w:rPr>
        <w:t>. Many had to self-isolate, and all lost their own networks of support as national lockdown measures came into action.</w:t>
      </w:r>
    </w:p>
    <w:p w14:paraId="000000B4" w14:textId="77777777" w:rsidR="004F4FD7" w:rsidRPr="00F13213" w:rsidRDefault="000F2C56"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right"/>
        <w:rPr>
          <w:rFonts w:ascii="Times New Roman" w:hAnsi="Times New Roman" w:cs="Times New Roman"/>
          <w:i/>
          <w:sz w:val="24"/>
          <w:szCs w:val="24"/>
        </w:rPr>
      </w:pPr>
      <w:r w:rsidRPr="00F13213">
        <w:rPr>
          <w:rFonts w:ascii="Times New Roman" w:hAnsi="Times New Roman" w:cs="Times New Roman"/>
          <w:i/>
          <w:sz w:val="24"/>
          <w:szCs w:val="24"/>
        </w:rPr>
        <w:t xml:space="preserve">Well, I think [it was] difficult, because being in isolation that I had nobody around to kind of discuss it with </w:t>
      </w:r>
      <w:proofErr w:type="gramStart"/>
      <w:r w:rsidRPr="00F13213">
        <w:rPr>
          <w:rFonts w:ascii="Times New Roman" w:hAnsi="Times New Roman" w:cs="Times New Roman"/>
          <w:i/>
          <w:sz w:val="24"/>
          <w:szCs w:val="24"/>
        </w:rPr>
        <w:t>them, or</w:t>
      </w:r>
      <w:proofErr w:type="gramEnd"/>
      <w:r w:rsidRPr="00F13213">
        <w:rPr>
          <w:rFonts w:ascii="Times New Roman" w:hAnsi="Times New Roman" w:cs="Times New Roman"/>
          <w:i/>
          <w:sz w:val="24"/>
          <w:szCs w:val="24"/>
        </w:rPr>
        <w:t xml:space="preserve"> talk to. [relative, female, 52 years old]</w:t>
      </w:r>
    </w:p>
    <w:p w14:paraId="5C9BFFF7" w14:textId="63FB8322" w:rsidR="00383D90" w:rsidRPr="00F13213" w:rsidRDefault="00AB2764"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Quattrocento Sans" w:hAnsi="Times New Roman" w:cs="Times New Roman"/>
          <w:bCs/>
          <w:sz w:val="24"/>
          <w:szCs w:val="24"/>
          <w:u w:val="single"/>
        </w:rPr>
      </w:pPr>
      <w:r>
        <w:rPr>
          <w:rFonts w:ascii="Times New Roman" w:eastAsia="Quattrocento Sans" w:hAnsi="Times New Roman" w:cs="Times New Roman"/>
          <w:bCs/>
          <w:sz w:val="24"/>
          <w:szCs w:val="24"/>
          <w:u w:val="single"/>
        </w:rPr>
        <w:t xml:space="preserve">Theme 2. </w:t>
      </w:r>
      <w:r w:rsidR="00F95A11" w:rsidRPr="00F13213">
        <w:rPr>
          <w:rFonts w:ascii="Times New Roman" w:eastAsia="Quattrocento Sans" w:hAnsi="Times New Roman" w:cs="Times New Roman"/>
          <w:bCs/>
          <w:sz w:val="24"/>
          <w:szCs w:val="24"/>
          <w:u w:val="single"/>
        </w:rPr>
        <w:t>Facing a new virus in hospital</w:t>
      </w:r>
    </w:p>
    <w:p w14:paraId="40EA1953" w14:textId="77338A5F" w:rsidR="005F20E5" w:rsidRPr="00383D90" w:rsidRDefault="005F20E5"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Quattrocento Sans" w:hAnsi="Times New Roman" w:cs="Times New Roman"/>
          <w:b/>
          <w:sz w:val="24"/>
          <w:szCs w:val="24"/>
        </w:rPr>
      </w:pPr>
      <w:r w:rsidRPr="00F13213">
        <w:rPr>
          <w:rFonts w:ascii="Times New Roman" w:eastAsia="Times New Roman" w:hAnsi="Times New Roman" w:cs="Times New Roman"/>
          <w:color w:val="000000"/>
          <w:sz w:val="24"/>
          <w:szCs w:val="24"/>
        </w:rPr>
        <w:t xml:space="preserve">This theme reflects the experiences of </w:t>
      </w:r>
      <w:r w:rsidR="008606A5">
        <w:rPr>
          <w:rFonts w:ascii="Times New Roman" w:eastAsia="Times New Roman" w:hAnsi="Times New Roman" w:cs="Times New Roman"/>
          <w:color w:val="000000"/>
          <w:sz w:val="24"/>
          <w:szCs w:val="24"/>
        </w:rPr>
        <w:t>survivors</w:t>
      </w:r>
      <w:r w:rsidRPr="00F13213">
        <w:rPr>
          <w:rFonts w:ascii="Times New Roman" w:eastAsia="Times New Roman" w:hAnsi="Times New Roman" w:cs="Times New Roman"/>
          <w:color w:val="000000"/>
          <w:sz w:val="24"/>
          <w:szCs w:val="24"/>
        </w:rPr>
        <w:t>, relatives and professionals within the hospital</w:t>
      </w:r>
      <w:r>
        <w:rPr>
          <w:rFonts w:ascii="Times New Roman" w:eastAsia="Times New Roman" w:hAnsi="Times New Roman" w:cs="Times New Roman"/>
          <w:color w:val="000000"/>
          <w:sz w:val="24"/>
          <w:szCs w:val="24"/>
        </w:rPr>
        <w:t xml:space="preserve"> setting</w:t>
      </w:r>
      <w:r w:rsidRPr="00187A82">
        <w:rPr>
          <w:rFonts w:ascii="Times New Roman" w:eastAsia="Times New Roman" w:hAnsi="Times New Roman" w:cs="Times New Roman"/>
          <w:color w:val="000000"/>
          <w:sz w:val="24"/>
          <w:szCs w:val="24"/>
        </w:rPr>
        <w:t>.</w:t>
      </w:r>
      <w:r w:rsidR="003E5F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Once again, survivors have memory gaps about this period of their </w:t>
      </w:r>
      <w:proofErr w:type="gramStart"/>
      <w:r>
        <w:rPr>
          <w:rFonts w:ascii="Times New Roman" w:eastAsia="Times New Roman" w:hAnsi="Times New Roman" w:cs="Times New Roman"/>
          <w:color w:val="000000"/>
          <w:sz w:val="24"/>
          <w:szCs w:val="24"/>
        </w:rPr>
        <w:t>journey, but</w:t>
      </w:r>
      <w:proofErr w:type="gramEnd"/>
      <w:r>
        <w:rPr>
          <w:rFonts w:ascii="Times New Roman" w:eastAsia="Times New Roman" w:hAnsi="Times New Roman" w:cs="Times New Roman"/>
          <w:color w:val="000000"/>
          <w:sz w:val="24"/>
          <w:szCs w:val="24"/>
        </w:rPr>
        <w:t xml:space="preserve"> reflect on </w:t>
      </w:r>
      <w:r w:rsidR="006C137F">
        <w:rPr>
          <w:rFonts w:ascii="Times New Roman" w:eastAsia="Times New Roman" w:hAnsi="Times New Roman" w:cs="Times New Roman"/>
          <w:color w:val="000000"/>
          <w:sz w:val="24"/>
          <w:szCs w:val="24"/>
        </w:rPr>
        <w:t>the symptoms they endured</w:t>
      </w:r>
      <w:r w:rsidR="00265DF0">
        <w:rPr>
          <w:rFonts w:ascii="Times New Roman" w:eastAsia="Times New Roman" w:hAnsi="Times New Roman" w:cs="Times New Roman"/>
          <w:color w:val="000000"/>
          <w:sz w:val="24"/>
          <w:szCs w:val="24"/>
        </w:rPr>
        <w:t xml:space="preserve"> </w:t>
      </w:r>
      <w:r w:rsidR="006C137F">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milestones of recovery</w:t>
      </w:r>
      <w:r w:rsidR="006C137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C137F">
        <w:rPr>
          <w:rFonts w:ascii="Times New Roman" w:eastAsia="Times New Roman" w:hAnsi="Times New Roman" w:cs="Times New Roman"/>
          <w:color w:val="000000"/>
          <w:sz w:val="24"/>
          <w:szCs w:val="24"/>
        </w:rPr>
        <w:t xml:space="preserve">Various coping strategies, to deal with illness and separation from their loved ones were </w:t>
      </w:r>
      <w:r w:rsidR="00265DF0">
        <w:rPr>
          <w:rFonts w:ascii="Times New Roman" w:eastAsia="Times New Roman" w:hAnsi="Times New Roman" w:cs="Times New Roman"/>
          <w:color w:val="000000"/>
          <w:sz w:val="24"/>
          <w:szCs w:val="24"/>
        </w:rPr>
        <w:t>present</w:t>
      </w:r>
      <w:r w:rsidR="006C137F">
        <w:rPr>
          <w:rFonts w:ascii="Times New Roman" w:eastAsia="Times New Roman" w:hAnsi="Times New Roman" w:cs="Times New Roman"/>
          <w:color w:val="000000"/>
          <w:sz w:val="24"/>
          <w:szCs w:val="24"/>
        </w:rPr>
        <w:t xml:space="preserve"> in their narratives: peer support from fellow </w:t>
      </w:r>
      <w:r w:rsidR="00B2241D">
        <w:rPr>
          <w:rFonts w:ascii="Times New Roman" w:eastAsia="Times New Roman" w:hAnsi="Times New Roman" w:cs="Times New Roman"/>
          <w:color w:val="000000"/>
          <w:sz w:val="24"/>
          <w:szCs w:val="24"/>
        </w:rPr>
        <w:t>patients</w:t>
      </w:r>
      <w:r w:rsidR="006C137F">
        <w:rPr>
          <w:rFonts w:ascii="Times New Roman" w:eastAsia="Times New Roman" w:hAnsi="Times New Roman" w:cs="Times New Roman"/>
          <w:color w:val="000000"/>
          <w:sz w:val="24"/>
          <w:szCs w:val="24"/>
        </w:rPr>
        <w:t xml:space="preserve"> on the wards, faith, spiritual and emotional support from staff and remote communication with relatives, using technology, when this was available.</w:t>
      </w:r>
    </w:p>
    <w:p w14:paraId="403CA692" w14:textId="05C29A7B" w:rsidR="00E70E4C" w:rsidRPr="00E70E4C" w:rsidRDefault="00411906"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right"/>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T</w:t>
      </w:r>
      <w:r w:rsidR="00E70E4C" w:rsidRPr="00E70E4C">
        <w:rPr>
          <w:rFonts w:ascii="Times New Roman" w:eastAsia="Times New Roman" w:hAnsi="Times New Roman" w:cs="Times New Roman"/>
          <w:i/>
          <w:iCs/>
          <w:color w:val="000000"/>
          <w:sz w:val="24"/>
          <w:szCs w:val="24"/>
        </w:rPr>
        <w:t>he earliest positive memories were</w:t>
      </w:r>
      <w:r w:rsidR="00E70E4C">
        <w:rPr>
          <w:rFonts w:ascii="Times New Roman" w:eastAsia="Times New Roman" w:hAnsi="Times New Roman" w:cs="Times New Roman"/>
          <w:i/>
          <w:iCs/>
          <w:color w:val="000000"/>
          <w:sz w:val="24"/>
          <w:szCs w:val="24"/>
        </w:rPr>
        <w:t xml:space="preserve"> (…)</w:t>
      </w:r>
      <w:r w:rsidR="00E70E4C" w:rsidRPr="00E70E4C">
        <w:rPr>
          <w:rFonts w:ascii="Times New Roman" w:eastAsia="Times New Roman" w:hAnsi="Times New Roman" w:cs="Times New Roman"/>
          <w:i/>
          <w:iCs/>
          <w:color w:val="000000"/>
          <w:sz w:val="24"/>
          <w:szCs w:val="24"/>
        </w:rPr>
        <w:t xml:space="preserve"> ICU had a tablet and then [</w:t>
      </w:r>
      <w:r w:rsidR="00E70E4C">
        <w:rPr>
          <w:rFonts w:ascii="Times New Roman" w:eastAsia="Times New Roman" w:hAnsi="Times New Roman" w:cs="Times New Roman"/>
          <w:i/>
          <w:iCs/>
          <w:color w:val="000000"/>
          <w:sz w:val="24"/>
          <w:szCs w:val="24"/>
        </w:rPr>
        <w:t>my wife</w:t>
      </w:r>
      <w:r>
        <w:rPr>
          <w:rFonts w:ascii="Times New Roman" w:eastAsia="Times New Roman" w:hAnsi="Times New Roman" w:cs="Times New Roman"/>
          <w:i/>
          <w:iCs/>
          <w:color w:val="000000"/>
          <w:sz w:val="24"/>
          <w:szCs w:val="24"/>
        </w:rPr>
        <w:t xml:space="preserve"> and I</w:t>
      </w:r>
      <w:r w:rsidR="00E70E4C" w:rsidRPr="00E70E4C">
        <w:rPr>
          <w:rFonts w:ascii="Times New Roman" w:eastAsia="Times New Roman" w:hAnsi="Times New Roman" w:cs="Times New Roman"/>
          <w:i/>
          <w:iCs/>
          <w:color w:val="000000"/>
          <w:sz w:val="24"/>
          <w:szCs w:val="24"/>
        </w:rPr>
        <w:t>] would face time on the tablet.</w:t>
      </w:r>
      <w:r w:rsidR="00E70E4C">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sz w:val="24"/>
          <w:szCs w:val="24"/>
        </w:rPr>
        <w:t>S</w:t>
      </w:r>
      <w:r w:rsidR="00E70E4C" w:rsidRPr="00E70E4C">
        <w:rPr>
          <w:rFonts w:ascii="Times New Roman" w:eastAsia="Times New Roman" w:hAnsi="Times New Roman" w:cs="Times New Roman"/>
          <w:i/>
          <w:iCs/>
          <w:color w:val="000000"/>
          <w:sz w:val="24"/>
          <w:szCs w:val="24"/>
        </w:rPr>
        <w:t>o that was a fantastic touch, to be able to finally communicate with her</w:t>
      </w:r>
      <w:r>
        <w:rPr>
          <w:rFonts w:ascii="Times New Roman" w:eastAsia="Times New Roman" w:hAnsi="Times New Roman" w:cs="Times New Roman"/>
          <w:i/>
          <w:iCs/>
          <w:color w:val="000000"/>
          <w:sz w:val="24"/>
          <w:szCs w:val="24"/>
        </w:rPr>
        <w:t xml:space="preserve"> [Survivor, male, 54 years old].</w:t>
      </w:r>
    </w:p>
    <w:p w14:paraId="2C60FB4F" w14:textId="16CD7813" w:rsidR="006C137F" w:rsidRPr="00F57D2F" w:rsidRDefault="006C137F"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Communication with the hospital was a lifeline for the relatives interviewed. They </w:t>
      </w:r>
      <w:r w:rsidR="005F20E5">
        <w:rPr>
          <w:rFonts w:ascii="Times New Roman" w:eastAsia="Times New Roman" w:hAnsi="Times New Roman" w:cs="Times New Roman"/>
          <w:color w:val="000000"/>
          <w:sz w:val="24"/>
          <w:szCs w:val="24"/>
        </w:rPr>
        <w:t>reported overwhelming frustrations as they struggled to communicate</w:t>
      </w:r>
      <w:r>
        <w:rPr>
          <w:rFonts w:ascii="Times New Roman" w:eastAsia="Times New Roman" w:hAnsi="Times New Roman" w:cs="Times New Roman"/>
          <w:color w:val="000000"/>
          <w:sz w:val="24"/>
          <w:szCs w:val="24"/>
        </w:rPr>
        <w:t>. R</w:t>
      </w:r>
      <w:r w:rsidRPr="00187A82">
        <w:rPr>
          <w:rFonts w:ascii="Times New Roman" w:eastAsia="Times New Roman" w:hAnsi="Times New Roman" w:cs="Times New Roman"/>
          <w:color w:val="000000"/>
          <w:sz w:val="24"/>
          <w:szCs w:val="24"/>
        </w:rPr>
        <w:t>elatives often felt passive recipients of generalized information, causing challenges in both understanding and interpretation of the patient’s progress.</w:t>
      </w:r>
      <w:r>
        <w:rPr>
          <w:rFonts w:ascii="Times New Roman" w:eastAsia="Times New Roman" w:hAnsi="Times New Roman" w:cs="Times New Roman"/>
          <w:color w:val="000000"/>
          <w:sz w:val="24"/>
          <w:szCs w:val="24"/>
        </w:rPr>
        <w:t xml:space="preserve"> </w:t>
      </w:r>
    </w:p>
    <w:p w14:paraId="1F95E0AA" w14:textId="77777777" w:rsidR="006C137F" w:rsidRPr="00F57D2F" w:rsidRDefault="006C137F"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right"/>
        <w:rPr>
          <w:rFonts w:ascii="Times New Roman" w:eastAsia="Times New Roman" w:hAnsi="Times New Roman" w:cs="Times New Roman"/>
          <w:i/>
          <w:iCs/>
          <w:color w:val="000000"/>
          <w:sz w:val="24"/>
          <w:szCs w:val="24"/>
        </w:rPr>
      </w:pPr>
      <w:r w:rsidRPr="00F57D2F">
        <w:rPr>
          <w:rFonts w:ascii="Times New Roman" w:eastAsia="Times New Roman" w:hAnsi="Times New Roman" w:cs="Times New Roman"/>
          <w:i/>
          <w:iCs/>
          <w:color w:val="000000"/>
          <w:sz w:val="24"/>
          <w:szCs w:val="24"/>
        </w:rPr>
        <w:t>‘…and they just say, you know “he is stable” or “he is sleepy” or something. I suppose if there is nothing else to say, there is nothing else to say. But it is not much when you are at the other end of the phone and just want to know what is going on medically’. (</w:t>
      </w:r>
      <w:r w:rsidRPr="00F57D2F">
        <w:rPr>
          <w:rFonts w:ascii="Times New Roman" w:eastAsia="Times New Roman" w:hAnsi="Times New Roman" w:cs="Times New Roman"/>
          <w:i/>
          <w:iCs/>
          <w:color w:val="000000"/>
          <w:sz w:val="24"/>
          <w:szCs w:val="24"/>
          <w:highlight w:val="yellow"/>
        </w:rPr>
        <w:t>ref</w:t>
      </w:r>
      <w:r w:rsidRPr="00F57D2F">
        <w:rPr>
          <w:rFonts w:ascii="Times New Roman" w:eastAsia="Times New Roman" w:hAnsi="Times New Roman" w:cs="Times New Roman"/>
          <w:i/>
          <w:iCs/>
          <w:color w:val="000000"/>
          <w:sz w:val="24"/>
          <w:szCs w:val="24"/>
        </w:rPr>
        <w:t>)</w:t>
      </w:r>
    </w:p>
    <w:p w14:paraId="4790DBC3" w14:textId="527FA7F7" w:rsidR="00B43D20" w:rsidRPr="00F57D2F" w:rsidRDefault="00B43D20"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difficulty communicating with the hospital and then passing that information on to </w:t>
      </w:r>
      <w:r w:rsidR="00B2241D">
        <w:rPr>
          <w:rFonts w:ascii="Times New Roman" w:eastAsia="Times New Roman" w:hAnsi="Times New Roman" w:cs="Times New Roman"/>
          <w:color w:val="000000"/>
          <w:sz w:val="24"/>
          <w:szCs w:val="24"/>
        </w:rPr>
        <w:t>extended family</w:t>
      </w:r>
      <w:r>
        <w:rPr>
          <w:rFonts w:ascii="Times New Roman" w:eastAsia="Times New Roman" w:hAnsi="Times New Roman" w:cs="Times New Roman"/>
          <w:color w:val="000000"/>
          <w:sz w:val="24"/>
          <w:szCs w:val="24"/>
        </w:rPr>
        <w:t xml:space="preserve"> and friends, was also a trigger for anxiety and a big part of their workload in their new caring role.</w:t>
      </w:r>
    </w:p>
    <w:p w14:paraId="1131539A" w14:textId="5022DDF0" w:rsidR="006C137F" w:rsidRDefault="006C137F"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difficulties experienced by relatives in communicating with the hospital were well understood by professionals, and something they worked hard to improve. </w:t>
      </w:r>
      <w:r w:rsidR="008606A5">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fforts </w:t>
      </w:r>
      <w:r w:rsidR="00265DF0">
        <w:rPr>
          <w:rFonts w:ascii="Times New Roman" w:eastAsia="Times New Roman" w:hAnsi="Times New Roman" w:cs="Times New Roman"/>
          <w:color w:val="000000"/>
          <w:sz w:val="24"/>
          <w:szCs w:val="24"/>
        </w:rPr>
        <w:t xml:space="preserve">were </w:t>
      </w:r>
      <w:r w:rsidR="008606A5" w:rsidRPr="008606A5">
        <w:rPr>
          <w:rFonts w:ascii="Times New Roman" w:eastAsia="Times New Roman" w:hAnsi="Times New Roman" w:cs="Times New Roman"/>
          <w:color w:val="000000"/>
          <w:sz w:val="24"/>
          <w:szCs w:val="24"/>
        </w:rPr>
        <w:t xml:space="preserve">rapidly </w:t>
      </w:r>
      <w:r w:rsidR="00265DF0">
        <w:rPr>
          <w:rFonts w:ascii="Times New Roman" w:eastAsia="Times New Roman" w:hAnsi="Times New Roman" w:cs="Times New Roman"/>
          <w:color w:val="000000"/>
          <w:sz w:val="24"/>
          <w:szCs w:val="24"/>
        </w:rPr>
        <w:t xml:space="preserve">made </w:t>
      </w:r>
      <w:r>
        <w:rPr>
          <w:rFonts w:ascii="Times New Roman" w:eastAsia="Times New Roman" w:hAnsi="Times New Roman" w:cs="Times New Roman"/>
          <w:color w:val="000000"/>
          <w:sz w:val="24"/>
          <w:szCs w:val="24"/>
        </w:rPr>
        <w:t>to</w:t>
      </w:r>
      <w:r w:rsidR="008606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implement technology </w:t>
      </w:r>
      <w:r w:rsidR="00265DF0">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allow better communication with </w:t>
      </w:r>
      <w:r w:rsidR="00265D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relatives in the outside world”. In fact, as visits were not allowed, communicating with families was no longer a</w:t>
      </w:r>
      <w:r w:rsidR="00BD1E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natural, fluid part of their day-to-day job and became an</w:t>
      </w:r>
      <w:r w:rsidR="00BD1E23">
        <w:rPr>
          <w:rFonts w:ascii="Times New Roman" w:eastAsia="Times New Roman" w:hAnsi="Times New Roman" w:cs="Times New Roman"/>
          <w:color w:val="000000"/>
          <w:sz w:val="24"/>
          <w:szCs w:val="24"/>
        </w:rPr>
        <w:t xml:space="preserve"> additional emotionally-heavy </w:t>
      </w:r>
      <w:r>
        <w:rPr>
          <w:rFonts w:ascii="Times New Roman" w:eastAsia="Times New Roman" w:hAnsi="Times New Roman" w:cs="Times New Roman"/>
          <w:color w:val="000000"/>
          <w:sz w:val="24"/>
          <w:szCs w:val="24"/>
        </w:rPr>
        <w:t>task</w:t>
      </w:r>
      <w:r w:rsidR="008606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B43D20">
        <w:rPr>
          <w:rFonts w:ascii="Times New Roman" w:eastAsia="Times New Roman" w:hAnsi="Times New Roman" w:cs="Times New Roman"/>
          <w:color w:val="000000"/>
          <w:sz w:val="24"/>
          <w:szCs w:val="24"/>
        </w:rPr>
        <w:t xml:space="preserve">added </w:t>
      </w:r>
      <w:r>
        <w:rPr>
          <w:rFonts w:ascii="Times New Roman" w:eastAsia="Times New Roman" w:hAnsi="Times New Roman" w:cs="Times New Roman"/>
          <w:color w:val="000000"/>
          <w:sz w:val="24"/>
          <w:szCs w:val="24"/>
        </w:rPr>
        <w:t>on</w:t>
      </w:r>
      <w:r w:rsidR="00B43D20">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their already heavy wor</w:t>
      </w:r>
      <w:r w:rsidR="00BD1E23">
        <w:rPr>
          <w:rFonts w:ascii="Times New Roman" w:eastAsia="Times New Roman" w:hAnsi="Times New Roman" w:cs="Times New Roman"/>
          <w:color w:val="000000"/>
          <w:sz w:val="24"/>
          <w:szCs w:val="24"/>
        </w:rPr>
        <w:t>kload.</w:t>
      </w:r>
    </w:p>
    <w:p w14:paraId="4B420F07" w14:textId="0D30EC01" w:rsidR="00BD1E23" w:rsidRPr="00F57D2F" w:rsidRDefault="00BD1E23"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right"/>
        <w:rPr>
          <w:rFonts w:ascii="Times New Roman" w:eastAsia="Times New Roman" w:hAnsi="Times New Roman" w:cs="Times New Roman"/>
          <w:i/>
          <w:iCs/>
          <w:color w:val="000000"/>
          <w:sz w:val="24"/>
          <w:szCs w:val="24"/>
        </w:rPr>
      </w:pPr>
      <w:r w:rsidRPr="00F57D2F">
        <w:rPr>
          <w:rFonts w:ascii="Times New Roman" w:eastAsia="Times New Roman" w:hAnsi="Times New Roman" w:cs="Times New Roman"/>
          <w:i/>
          <w:iCs/>
          <w:color w:val="000000"/>
          <w:sz w:val="24"/>
          <w:szCs w:val="24"/>
        </w:rPr>
        <w:t xml:space="preserve">“I think </w:t>
      </w:r>
      <w:r w:rsidR="004D1BD2">
        <w:rPr>
          <w:rFonts w:ascii="Times New Roman" w:eastAsia="Times New Roman" w:hAnsi="Times New Roman" w:cs="Times New Roman"/>
          <w:i/>
          <w:iCs/>
          <w:color w:val="000000"/>
          <w:sz w:val="24"/>
          <w:szCs w:val="24"/>
        </w:rPr>
        <w:t xml:space="preserve">[communicating with families] </w:t>
      </w:r>
      <w:r w:rsidRPr="00F57D2F">
        <w:rPr>
          <w:rFonts w:ascii="Times New Roman" w:eastAsia="Times New Roman" w:hAnsi="Times New Roman" w:cs="Times New Roman"/>
          <w:i/>
          <w:iCs/>
          <w:color w:val="000000"/>
          <w:sz w:val="24"/>
          <w:szCs w:val="24"/>
        </w:rPr>
        <w:t>is vitally important, I think it is emotionally exhausting if you were to do it continuously.  I think they</w:t>
      </w:r>
      <w:r>
        <w:rPr>
          <w:rFonts w:ascii="Times New Roman" w:eastAsia="Times New Roman" w:hAnsi="Times New Roman" w:cs="Times New Roman"/>
          <w:i/>
          <w:iCs/>
          <w:color w:val="000000"/>
          <w:sz w:val="24"/>
          <w:szCs w:val="24"/>
        </w:rPr>
        <w:t xml:space="preserve"> </w:t>
      </w:r>
      <w:r w:rsidRPr="00F57D2F">
        <w:rPr>
          <w:rFonts w:ascii="Times New Roman" w:eastAsia="Times New Roman" w:hAnsi="Times New Roman" w:cs="Times New Roman"/>
          <w:i/>
          <w:iCs/>
          <w:color w:val="000000"/>
          <w:sz w:val="24"/>
          <w:szCs w:val="24"/>
        </w:rPr>
        <w:t xml:space="preserve">[junior doctors] might have found it hard, after a </w:t>
      </w:r>
      <w:proofErr w:type="gramStart"/>
      <w:r w:rsidRPr="00F57D2F">
        <w:rPr>
          <w:rFonts w:ascii="Times New Roman" w:eastAsia="Times New Roman" w:hAnsi="Times New Roman" w:cs="Times New Roman"/>
          <w:i/>
          <w:iCs/>
          <w:color w:val="000000"/>
          <w:sz w:val="24"/>
          <w:szCs w:val="24"/>
        </w:rPr>
        <w:t>while .</w:t>
      </w:r>
      <w:proofErr w:type="gramEnd"/>
      <w:r w:rsidRPr="00F57D2F">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sz w:val="24"/>
          <w:szCs w:val="24"/>
        </w:rPr>
        <w:t>(</w:t>
      </w:r>
      <w:r w:rsidRPr="003D33FF">
        <w:rPr>
          <w:rFonts w:ascii="Times New Roman" w:eastAsia="Times New Roman" w:hAnsi="Times New Roman" w:cs="Times New Roman"/>
          <w:i/>
          <w:iCs/>
          <w:color w:val="000000"/>
          <w:sz w:val="24"/>
          <w:szCs w:val="24"/>
          <w:highlight w:val="yellow"/>
        </w:rPr>
        <w:t>ref</w:t>
      </w:r>
      <w:r>
        <w:rPr>
          <w:rFonts w:ascii="Times New Roman" w:eastAsia="Times New Roman" w:hAnsi="Times New Roman" w:cs="Times New Roman"/>
          <w:i/>
          <w:iCs/>
          <w:color w:val="000000"/>
          <w:sz w:val="24"/>
          <w:szCs w:val="24"/>
        </w:rPr>
        <w:t>)</w:t>
      </w:r>
    </w:p>
    <w:p w14:paraId="049B40D2" w14:textId="0C74942F" w:rsidR="00BD1E23" w:rsidRDefault="00BD1E23" w:rsidP="00C70C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5F20E5">
        <w:rPr>
          <w:rFonts w:ascii="Times New Roman" w:eastAsia="Times New Roman" w:hAnsi="Times New Roman" w:cs="Times New Roman"/>
          <w:color w:val="000000"/>
          <w:sz w:val="24"/>
          <w:szCs w:val="24"/>
        </w:rPr>
        <w:t xml:space="preserve"> p</w:t>
      </w:r>
      <w:r w:rsidR="005F20E5" w:rsidRPr="00187A82">
        <w:rPr>
          <w:rFonts w:ascii="Times New Roman" w:eastAsia="Times New Roman" w:hAnsi="Times New Roman" w:cs="Times New Roman"/>
          <w:color w:val="000000"/>
          <w:sz w:val="24"/>
          <w:szCs w:val="24"/>
        </w:rPr>
        <w:t>rofessional</w:t>
      </w:r>
      <w:r w:rsidR="005F20E5">
        <w:rPr>
          <w:rFonts w:ascii="Times New Roman" w:eastAsia="Times New Roman" w:hAnsi="Times New Roman" w:cs="Times New Roman"/>
          <w:color w:val="000000"/>
          <w:sz w:val="24"/>
          <w:szCs w:val="24"/>
        </w:rPr>
        <w:t xml:space="preserve"> group is</w:t>
      </w:r>
      <w:r w:rsidR="003E5FC1">
        <w:rPr>
          <w:rFonts w:ascii="Times New Roman" w:eastAsia="Times New Roman" w:hAnsi="Times New Roman" w:cs="Times New Roman"/>
          <w:color w:val="000000"/>
          <w:sz w:val="24"/>
          <w:szCs w:val="24"/>
        </w:rPr>
        <w:t xml:space="preserve"> </w:t>
      </w:r>
      <w:r w:rsidR="005F20E5" w:rsidRPr="00187A82">
        <w:rPr>
          <w:rFonts w:ascii="Times New Roman" w:eastAsia="Times New Roman" w:hAnsi="Times New Roman" w:cs="Times New Roman"/>
          <w:color w:val="000000"/>
          <w:sz w:val="24"/>
          <w:szCs w:val="24"/>
        </w:rPr>
        <w:t xml:space="preserve">heard in this theme not only </w:t>
      </w:r>
      <w:r w:rsidR="005F20E5">
        <w:rPr>
          <w:rFonts w:ascii="Times New Roman" w:eastAsia="Times New Roman" w:hAnsi="Times New Roman" w:cs="Times New Roman"/>
          <w:color w:val="000000"/>
          <w:sz w:val="24"/>
          <w:szCs w:val="24"/>
        </w:rPr>
        <w:t xml:space="preserve">as </w:t>
      </w:r>
      <w:r w:rsidR="005F20E5" w:rsidRPr="00187A82">
        <w:rPr>
          <w:rFonts w:ascii="Times New Roman" w:eastAsia="Times New Roman" w:hAnsi="Times New Roman" w:cs="Times New Roman"/>
          <w:color w:val="000000"/>
          <w:sz w:val="24"/>
          <w:szCs w:val="24"/>
        </w:rPr>
        <w:t xml:space="preserve">highly skilled and providing exceptional care, but </w:t>
      </w:r>
      <w:r w:rsidR="005F20E5">
        <w:rPr>
          <w:rFonts w:ascii="Times New Roman" w:eastAsia="Times New Roman" w:hAnsi="Times New Roman" w:cs="Times New Roman"/>
          <w:color w:val="000000"/>
          <w:sz w:val="24"/>
          <w:szCs w:val="24"/>
        </w:rPr>
        <w:t xml:space="preserve">also </w:t>
      </w:r>
      <w:r w:rsidR="005F20E5" w:rsidRPr="00187A82">
        <w:rPr>
          <w:rFonts w:ascii="Times New Roman" w:eastAsia="Times New Roman" w:hAnsi="Times New Roman" w:cs="Times New Roman"/>
          <w:color w:val="000000"/>
          <w:sz w:val="24"/>
          <w:szCs w:val="24"/>
        </w:rPr>
        <w:t>vulnerable and stressed</w:t>
      </w:r>
      <w:r w:rsidR="005F20E5">
        <w:rPr>
          <w:rFonts w:ascii="Times New Roman" w:eastAsia="Times New Roman" w:hAnsi="Times New Roman" w:cs="Times New Roman"/>
          <w:color w:val="000000"/>
          <w:sz w:val="24"/>
          <w:szCs w:val="24"/>
        </w:rPr>
        <w:t xml:space="preserve">, </w:t>
      </w:r>
      <w:r w:rsidR="005F20E5" w:rsidRPr="00187A82">
        <w:rPr>
          <w:rFonts w:ascii="Times New Roman" w:eastAsia="Times New Roman" w:hAnsi="Times New Roman" w:cs="Times New Roman"/>
          <w:color w:val="000000"/>
          <w:sz w:val="24"/>
          <w:szCs w:val="24"/>
        </w:rPr>
        <w:t>as they struggle</w:t>
      </w:r>
      <w:r w:rsidR="008606A5">
        <w:rPr>
          <w:rFonts w:ascii="Times New Roman" w:eastAsia="Times New Roman" w:hAnsi="Times New Roman" w:cs="Times New Roman"/>
          <w:color w:val="000000"/>
          <w:sz w:val="24"/>
          <w:szCs w:val="24"/>
        </w:rPr>
        <w:t>d</w:t>
      </w:r>
      <w:r w:rsidR="005F20E5" w:rsidRPr="00187A82">
        <w:rPr>
          <w:rFonts w:ascii="Times New Roman" w:eastAsia="Times New Roman" w:hAnsi="Times New Roman" w:cs="Times New Roman"/>
          <w:color w:val="000000"/>
          <w:sz w:val="24"/>
          <w:szCs w:val="24"/>
        </w:rPr>
        <w:t xml:space="preserve"> to manage a surge in critically ill patients, against an aggressor </w:t>
      </w:r>
      <w:r w:rsidR="008606A5">
        <w:rPr>
          <w:rFonts w:ascii="Times New Roman" w:eastAsia="Times New Roman" w:hAnsi="Times New Roman" w:cs="Times New Roman"/>
          <w:color w:val="000000"/>
          <w:sz w:val="24"/>
          <w:szCs w:val="24"/>
        </w:rPr>
        <w:t>as</w:t>
      </w:r>
      <w:r w:rsidR="005F20E5" w:rsidRPr="00187A82">
        <w:rPr>
          <w:rFonts w:ascii="Times New Roman" w:eastAsia="Times New Roman" w:hAnsi="Times New Roman" w:cs="Times New Roman"/>
          <w:color w:val="000000"/>
          <w:sz w:val="24"/>
          <w:szCs w:val="24"/>
        </w:rPr>
        <w:t xml:space="preserve"> yet to be fully understood</w:t>
      </w:r>
      <w:r w:rsidR="00DF2E2D">
        <w:rPr>
          <w:rFonts w:ascii="Times New Roman" w:eastAsia="Times New Roman" w:hAnsi="Times New Roman" w:cs="Times New Roman"/>
          <w:color w:val="000000"/>
          <w:sz w:val="24"/>
          <w:szCs w:val="24"/>
        </w:rPr>
        <w:t>, requiring</w:t>
      </w:r>
      <w:r w:rsidR="00265DF0">
        <w:rPr>
          <w:rFonts w:ascii="Times New Roman" w:eastAsia="Quattrocento Sans" w:hAnsi="Times New Roman" w:cs="Times New Roman"/>
          <w:bCs/>
          <w:sz w:val="24"/>
          <w:szCs w:val="24"/>
        </w:rPr>
        <w:t xml:space="preserve"> constant learning and adaptation</w:t>
      </w:r>
      <w:r>
        <w:rPr>
          <w:rFonts w:ascii="Times New Roman" w:eastAsia="Times New Roman" w:hAnsi="Times New Roman" w:cs="Times New Roman"/>
          <w:color w:val="000000"/>
          <w:sz w:val="24"/>
          <w:szCs w:val="24"/>
        </w:rPr>
        <w:t xml:space="preserve">. </w:t>
      </w:r>
      <w:r w:rsidRPr="00187A82">
        <w:rPr>
          <w:rFonts w:ascii="Times New Roman" w:eastAsia="Times New Roman" w:hAnsi="Times New Roman" w:cs="Times New Roman"/>
          <w:color w:val="000000"/>
          <w:sz w:val="24"/>
          <w:szCs w:val="24"/>
        </w:rPr>
        <w:t>The</w:t>
      </w:r>
      <w:r w:rsidR="00B2241D">
        <w:rPr>
          <w:rFonts w:ascii="Times New Roman" w:eastAsia="Times New Roman" w:hAnsi="Times New Roman" w:cs="Times New Roman"/>
          <w:color w:val="000000"/>
          <w:sz w:val="24"/>
          <w:szCs w:val="24"/>
        </w:rPr>
        <w:t xml:space="preserve"> large</w:t>
      </w:r>
      <w:r w:rsidRPr="00187A82">
        <w:rPr>
          <w:rFonts w:ascii="Times New Roman" w:eastAsia="Times New Roman" w:hAnsi="Times New Roman" w:cs="Times New Roman"/>
          <w:color w:val="000000"/>
          <w:sz w:val="24"/>
          <w:szCs w:val="24"/>
        </w:rPr>
        <w:t xml:space="preserve"> number of patients requiring significant support challenged professionals to the point of mental and physical exhaustion. </w:t>
      </w:r>
    </w:p>
    <w:p w14:paraId="0665F854" w14:textId="06764E60" w:rsidR="00471549" w:rsidRPr="00471549" w:rsidRDefault="00471549"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jc w:val="right"/>
        <w:rPr>
          <w:rFonts w:ascii="Times New Roman" w:eastAsia="Quattrocento Sans" w:hAnsi="Times New Roman" w:cs="Times New Roman"/>
          <w:bCs/>
          <w:i/>
          <w:iCs/>
          <w:sz w:val="24"/>
          <w:szCs w:val="24"/>
        </w:rPr>
      </w:pPr>
      <w:r w:rsidRPr="00471549">
        <w:rPr>
          <w:rFonts w:ascii="Times New Roman" w:eastAsia="Quattrocento Sans" w:hAnsi="Times New Roman" w:cs="Times New Roman"/>
          <w:bCs/>
          <w:i/>
          <w:iCs/>
          <w:sz w:val="24"/>
          <w:szCs w:val="24"/>
        </w:rPr>
        <w:t xml:space="preserve">‘…it is very, very tiring. That’s all I would say. (…) It is not something you had encountered before, and being younger you </w:t>
      </w:r>
      <w:r w:rsidR="00AB4109">
        <w:rPr>
          <w:rFonts w:ascii="Times New Roman" w:eastAsia="Quattrocento Sans" w:hAnsi="Times New Roman" w:cs="Times New Roman"/>
          <w:bCs/>
          <w:i/>
          <w:iCs/>
          <w:sz w:val="24"/>
          <w:szCs w:val="24"/>
        </w:rPr>
        <w:t xml:space="preserve">(…) </w:t>
      </w:r>
      <w:r w:rsidRPr="00471549">
        <w:rPr>
          <w:rFonts w:ascii="Times New Roman" w:eastAsia="Quattrocento Sans" w:hAnsi="Times New Roman" w:cs="Times New Roman"/>
          <w:bCs/>
          <w:i/>
          <w:iCs/>
          <w:sz w:val="24"/>
          <w:szCs w:val="24"/>
        </w:rPr>
        <w:t xml:space="preserve"> you are really like: “oh, these guys have so much more life”</w:t>
      </w:r>
      <w:r w:rsidR="004A17C2">
        <w:rPr>
          <w:rFonts w:ascii="Times New Roman" w:eastAsia="Quattrocento Sans" w:hAnsi="Times New Roman" w:cs="Times New Roman"/>
          <w:bCs/>
          <w:i/>
          <w:iCs/>
          <w:sz w:val="24"/>
          <w:szCs w:val="24"/>
        </w:rPr>
        <w:t xml:space="preserve"> </w:t>
      </w:r>
      <w:r w:rsidRPr="00471549">
        <w:rPr>
          <w:rFonts w:ascii="Times New Roman" w:eastAsia="Quattrocento Sans" w:hAnsi="Times New Roman" w:cs="Times New Roman"/>
          <w:bCs/>
          <w:i/>
          <w:iCs/>
          <w:sz w:val="24"/>
          <w:szCs w:val="24"/>
        </w:rPr>
        <w:t xml:space="preserve">I think that amount… an investment for that amount of time would make doing any more surges quite hard to manage </w:t>
      </w:r>
      <w:r w:rsidRPr="00471549">
        <w:rPr>
          <w:rFonts w:ascii="Times New Roman" w:eastAsia="Quattrocento Sans" w:hAnsi="Times New Roman" w:cs="Times New Roman"/>
          <w:bCs/>
          <w:i/>
          <w:iCs/>
          <w:sz w:val="24"/>
          <w:szCs w:val="24"/>
          <w:highlight w:val="yellow"/>
        </w:rPr>
        <w:t>[ref]</w:t>
      </w:r>
    </w:p>
    <w:p w14:paraId="10F4607F" w14:textId="59D4D9F4" w:rsidR="00471549" w:rsidRPr="00471549" w:rsidRDefault="00471549"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Times New Roman" w:eastAsia="Quattrocento Sans" w:hAnsi="Times New Roman" w:cs="Times New Roman"/>
          <w:bCs/>
          <w:sz w:val="24"/>
          <w:szCs w:val="24"/>
        </w:rPr>
      </w:pPr>
      <w:r w:rsidRPr="00471549">
        <w:rPr>
          <w:rFonts w:ascii="Times New Roman" w:eastAsia="Quattrocento Sans" w:hAnsi="Times New Roman" w:cs="Times New Roman"/>
          <w:bCs/>
          <w:sz w:val="24"/>
          <w:szCs w:val="24"/>
        </w:rPr>
        <w:t xml:space="preserve">Despite the knowledge that there was no flexibility for staffing numbers, no holiday coming, just the requirement to keep going in an uncertain and fluctuating landscape, professionals </w:t>
      </w:r>
      <w:r w:rsidRPr="00471549">
        <w:rPr>
          <w:rFonts w:ascii="Times New Roman" w:eastAsia="Quattrocento Sans" w:hAnsi="Times New Roman" w:cs="Times New Roman"/>
          <w:bCs/>
          <w:sz w:val="24"/>
          <w:szCs w:val="24"/>
        </w:rPr>
        <w:lastRenderedPageBreak/>
        <w:t>continued to develop mechanisms of support for each other and gained a greater understanding and wide</w:t>
      </w:r>
      <w:r w:rsidR="00AB2764">
        <w:rPr>
          <w:rFonts w:ascii="Times New Roman" w:eastAsia="Quattrocento Sans" w:hAnsi="Times New Roman" w:cs="Times New Roman"/>
          <w:bCs/>
          <w:sz w:val="24"/>
          <w:szCs w:val="24"/>
        </w:rPr>
        <w:t>r</w:t>
      </w:r>
      <w:r w:rsidRPr="00471549">
        <w:rPr>
          <w:rFonts w:ascii="Times New Roman" w:eastAsia="Quattrocento Sans" w:hAnsi="Times New Roman" w:cs="Times New Roman"/>
          <w:bCs/>
          <w:sz w:val="24"/>
          <w:szCs w:val="24"/>
        </w:rPr>
        <w:t xml:space="preserve"> appreciation of others' roles.</w:t>
      </w:r>
    </w:p>
    <w:p w14:paraId="0A26A189" w14:textId="77777777" w:rsidR="00471549" w:rsidRPr="00471549" w:rsidRDefault="00471549"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jc w:val="right"/>
        <w:rPr>
          <w:rFonts w:ascii="Times New Roman" w:eastAsia="Quattrocento Sans" w:hAnsi="Times New Roman" w:cs="Times New Roman"/>
          <w:bCs/>
          <w:i/>
          <w:iCs/>
          <w:sz w:val="24"/>
          <w:szCs w:val="24"/>
        </w:rPr>
      </w:pPr>
      <w:r w:rsidRPr="00471549">
        <w:rPr>
          <w:rFonts w:ascii="Times New Roman" w:eastAsia="Quattrocento Sans" w:hAnsi="Times New Roman" w:cs="Times New Roman"/>
          <w:bCs/>
          <w:i/>
          <w:iCs/>
          <w:sz w:val="24"/>
          <w:szCs w:val="24"/>
        </w:rPr>
        <w:t xml:space="preserve">‘We were trying to just do whatever we could to assist each other, when we knew somebody was having a bad day: ok I will just step out slightly more out of what we normally do, just to give them a little bit of help. And vice versa.’  </w:t>
      </w:r>
      <w:r w:rsidRPr="00471549">
        <w:rPr>
          <w:rFonts w:ascii="Times New Roman" w:eastAsia="Quattrocento Sans" w:hAnsi="Times New Roman" w:cs="Times New Roman"/>
          <w:bCs/>
          <w:i/>
          <w:iCs/>
          <w:sz w:val="24"/>
          <w:szCs w:val="24"/>
          <w:highlight w:val="yellow"/>
        </w:rPr>
        <w:t>{ref}</w:t>
      </w:r>
    </w:p>
    <w:p w14:paraId="74E7BDA4" w14:textId="38AE2059" w:rsidR="00471549" w:rsidRDefault="00471549"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Times New Roman" w:eastAsia="Quattrocento Sans" w:hAnsi="Times New Roman" w:cs="Times New Roman"/>
          <w:bCs/>
          <w:sz w:val="24"/>
          <w:szCs w:val="24"/>
        </w:rPr>
      </w:pPr>
      <w:r w:rsidRPr="00471549">
        <w:rPr>
          <w:rFonts w:ascii="Times New Roman" w:eastAsia="Quattrocento Sans" w:hAnsi="Times New Roman" w:cs="Times New Roman"/>
          <w:bCs/>
          <w:sz w:val="24"/>
          <w:szCs w:val="24"/>
        </w:rPr>
        <w:t>In addition to the peer support within hospital staff, professionals described other positive changes to the way they worked. They became more agile at implementing changes and collaborating with others.</w:t>
      </w:r>
    </w:p>
    <w:p w14:paraId="3FFAD27E" w14:textId="50F095C2" w:rsidR="005F20E5" w:rsidRPr="00DF2E2D" w:rsidRDefault="00471549"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jc w:val="right"/>
        <w:rPr>
          <w:rFonts w:ascii="Times New Roman" w:eastAsia="Quattrocento Sans" w:hAnsi="Times New Roman" w:cs="Times New Roman"/>
          <w:bCs/>
          <w:i/>
          <w:iCs/>
          <w:sz w:val="24"/>
          <w:szCs w:val="24"/>
          <w:highlight w:val="yellow"/>
        </w:rPr>
      </w:pPr>
      <w:r w:rsidRPr="00471549">
        <w:rPr>
          <w:rFonts w:ascii="Times New Roman" w:eastAsia="Quattrocento Sans" w:hAnsi="Times New Roman" w:cs="Times New Roman"/>
          <w:bCs/>
          <w:i/>
          <w:iCs/>
          <w:sz w:val="24"/>
          <w:szCs w:val="24"/>
        </w:rPr>
        <w:t xml:space="preserve">‘I think, I think a lot of red tape has been sort of, you know, cut and brushed aside (…) I think it has allowed people to just actually say “well, let’s do it”. You know, in good communication, let’s try it. (…) that’s not always that easy to make change sometimes in the </w:t>
      </w:r>
      <w:r w:rsidRPr="00DF2E2D">
        <w:rPr>
          <w:rFonts w:ascii="Times New Roman" w:eastAsia="Quattrocento Sans" w:hAnsi="Times New Roman" w:cs="Times New Roman"/>
          <w:bCs/>
          <w:i/>
          <w:iCs/>
          <w:sz w:val="24"/>
          <w:szCs w:val="24"/>
          <w:highlight w:val="yellow"/>
        </w:rPr>
        <w:t>NHS.’  (ref)</w:t>
      </w:r>
    </w:p>
    <w:p w14:paraId="0DAED92F" w14:textId="77777777" w:rsidR="00AB2764" w:rsidRDefault="00AB2764"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Times New Roman" w:eastAsia="Quattrocento Sans" w:hAnsi="Times New Roman" w:cs="Times New Roman"/>
          <w:b/>
          <w:sz w:val="24"/>
          <w:szCs w:val="24"/>
        </w:rPr>
      </w:pPr>
    </w:p>
    <w:p w14:paraId="000000F3" w14:textId="2FB9F89D" w:rsidR="004F4FD7" w:rsidRPr="007955CB" w:rsidRDefault="00AB2764" w:rsidP="00C70CB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Times New Roman" w:eastAsia="Quattrocento Sans" w:hAnsi="Times New Roman" w:cs="Times New Roman"/>
          <w:b/>
          <w:sz w:val="24"/>
          <w:szCs w:val="24"/>
        </w:rPr>
      </w:pPr>
      <w:r>
        <w:rPr>
          <w:rFonts w:ascii="Times New Roman" w:eastAsia="Quattrocento Sans" w:hAnsi="Times New Roman" w:cs="Times New Roman"/>
          <w:b/>
          <w:sz w:val="24"/>
          <w:szCs w:val="24"/>
        </w:rPr>
        <w:t xml:space="preserve">Theme 3. </w:t>
      </w:r>
      <w:r w:rsidR="000F2C56" w:rsidRPr="00DF2E2D">
        <w:rPr>
          <w:rFonts w:ascii="Times New Roman" w:eastAsia="Quattrocento Sans" w:hAnsi="Times New Roman" w:cs="Times New Roman"/>
          <w:b/>
          <w:sz w:val="24"/>
          <w:szCs w:val="24"/>
        </w:rPr>
        <w:t>Returning home as a survivor</w:t>
      </w:r>
      <w:r w:rsidR="00DF2E2D" w:rsidRPr="00DF2E2D">
        <w:rPr>
          <w:rFonts w:ascii="Times New Roman" w:eastAsia="Quattrocento Sans" w:hAnsi="Times New Roman" w:cs="Times New Roman"/>
          <w:b/>
          <w:sz w:val="24"/>
          <w:szCs w:val="24"/>
        </w:rPr>
        <w:t xml:space="preserve">, </w:t>
      </w:r>
      <w:r w:rsidR="007955CB" w:rsidRPr="00DF2E2D">
        <w:rPr>
          <w:rFonts w:ascii="Times New Roman" w:eastAsia="Quattrocento Sans" w:hAnsi="Times New Roman" w:cs="Times New Roman"/>
          <w:b/>
          <w:sz w:val="24"/>
          <w:szCs w:val="24"/>
        </w:rPr>
        <w:t>maintaining normality and recovering slowly</w:t>
      </w:r>
    </w:p>
    <w:p w14:paraId="000000F4" w14:textId="6F658133" w:rsidR="004F4FD7" w:rsidRPr="007955CB"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sz w:val="24"/>
          <w:szCs w:val="24"/>
        </w:rPr>
      </w:pPr>
      <w:r w:rsidRPr="007955CB">
        <w:rPr>
          <w:rFonts w:ascii="Times New Roman" w:eastAsia="Quattrocento Sans" w:hAnsi="Times New Roman" w:cs="Times New Roman"/>
          <w:sz w:val="24"/>
          <w:szCs w:val="24"/>
        </w:rPr>
        <w:t>As described in theme</w:t>
      </w:r>
      <w:r w:rsidR="00AB2764">
        <w:rPr>
          <w:rFonts w:ascii="Times New Roman" w:eastAsia="Quattrocento Sans" w:hAnsi="Times New Roman" w:cs="Times New Roman"/>
          <w:sz w:val="24"/>
          <w:szCs w:val="24"/>
        </w:rPr>
        <w:t xml:space="preserve"> 2</w:t>
      </w:r>
      <w:r w:rsidRPr="007955CB">
        <w:rPr>
          <w:rFonts w:ascii="Times New Roman" w:eastAsia="Quattrocento Sans" w:hAnsi="Times New Roman" w:cs="Times New Roman"/>
          <w:sz w:val="24"/>
          <w:szCs w:val="24"/>
        </w:rPr>
        <w:t>, hospitals became remote</w:t>
      </w:r>
      <w:r w:rsidR="00AB2764">
        <w:rPr>
          <w:rFonts w:ascii="Times New Roman" w:eastAsia="Quattrocento Sans" w:hAnsi="Times New Roman" w:cs="Times New Roman"/>
          <w:sz w:val="24"/>
          <w:szCs w:val="24"/>
        </w:rPr>
        <w:t>, isolated</w:t>
      </w:r>
      <w:r w:rsidRPr="007955CB">
        <w:rPr>
          <w:rFonts w:ascii="Times New Roman" w:eastAsia="Quattrocento Sans" w:hAnsi="Times New Roman" w:cs="Times New Roman"/>
          <w:sz w:val="24"/>
          <w:szCs w:val="24"/>
        </w:rPr>
        <w:t xml:space="preserve"> places during the pandemic. Leaving the hospital to return home was an important milestone to all involved.</w:t>
      </w:r>
    </w:p>
    <w:p w14:paraId="000000F5" w14:textId="0C10153B" w:rsidR="004F4FD7" w:rsidRPr="007955CB"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color w:val="FF0000"/>
          <w:sz w:val="24"/>
          <w:szCs w:val="24"/>
        </w:rPr>
      </w:pPr>
      <w:r w:rsidRPr="007955CB">
        <w:rPr>
          <w:rFonts w:ascii="Times New Roman" w:eastAsia="Quattrocento Sans" w:hAnsi="Times New Roman" w:cs="Times New Roman"/>
          <w:sz w:val="24"/>
          <w:szCs w:val="24"/>
        </w:rPr>
        <w:t xml:space="preserve">For professionals, discharge planning was more complex than usual as health and social care services were rapidly changing the way care was delivered, to adapt to the pandemic. Discharge </w:t>
      </w:r>
      <w:r w:rsidRPr="007B1BB0">
        <w:rPr>
          <w:rFonts w:ascii="Times New Roman" w:eastAsia="Quattrocento Sans" w:hAnsi="Times New Roman" w:cs="Times New Roman"/>
          <w:sz w:val="24"/>
          <w:szCs w:val="24"/>
        </w:rPr>
        <w:t xml:space="preserve">decisions </w:t>
      </w:r>
      <w:r w:rsidR="00B2241D">
        <w:rPr>
          <w:rFonts w:ascii="Times New Roman" w:eastAsia="Quattrocento Sans" w:hAnsi="Times New Roman" w:cs="Times New Roman"/>
          <w:sz w:val="24"/>
          <w:szCs w:val="24"/>
        </w:rPr>
        <w:t>also had to</w:t>
      </w:r>
      <w:r w:rsidRPr="007B1BB0">
        <w:rPr>
          <w:rFonts w:ascii="Times New Roman" w:eastAsia="Quattrocento Sans" w:hAnsi="Times New Roman" w:cs="Times New Roman"/>
          <w:sz w:val="24"/>
          <w:szCs w:val="24"/>
        </w:rPr>
        <w:t xml:space="preserve"> be made at a record time </w:t>
      </w:r>
      <w:r w:rsidR="003E5FC1">
        <w:rPr>
          <w:rFonts w:ascii="Times New Roman" w:eastAsia="Quattrocento Sans" w:hAnsi="Times New Roman" w:cs="Times New Roman"/>
          <w:sz w:val="24"/>
          <w:szCs w:val="24"/>
        </w:rPr>
        <w:t>in response to the</w:t>
      </w:r>
      <w:r w:rsidRPr="007B1BB0">
        <w:rPr>
          <w:rFonts w:ascii="Times New Roman" w:eastAsia="Quattrocento Sans" w:hAnsi="Times New Roman" w:cs="Times New Roman"/>
          <w:sz w:val="24"/>
          <w:szCs w:val="24"/>
        </w:rPr>
        <w:t xml:space="preserve"> pressure to empty hospital</w:t>
      </w:r>
      <w:r w:rsidR="007B1BB0" w:rsidRPr="007B1BB0">
        <w:rPr>
          <w:rFonts w:ascii="Times New Roman" w:eastAsia="Quattrocento Sans" w:hAnsi="Times New Roman" w:cs="Times New Roman"/>
          <w:sz w:val="24"/>
          <w:szCs w:val="24"/>
        </w:rPr>
        <w:t xml:space="preserve"> beds.</w:t>
      </w:r>
    </w:p>
    <w:p w14:paraId="000000F6" w14:textId="77777777" w:rsidR="004F4FD7" w:rsidRPr="007955CB"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jc w:val="right"/>
        <w:rPr>
          <w:rFonts w:ascii="Times New Roman" w:eastAsia="Quattrocento Sans" w:hAnsi="Times New Roman" w:cs="Times New Roman"/>
          <w:i/>
          <w:sz w:val="24"/>
          <w:szCs w:val="24"/>
        </w:rPr>
      </w:pPr>
      <w:commentRangeStart w:id="40"/>
      <w:r w:rsidRPr="007955CB">
        <w:rPr>
          <w:rFonts w:ascii="Times New Roman" w:eastAsia="Quattrocento Sans" w:hAnsi="Times New Roman" w:cs="Times New Roman"/>
          <w:i/>
          <w:sz w:val="24"/>
          <w:szCs w:val="24"/>
        </w:rPr>
        <w:t>“As soon as anyone wrote: “medically fit for discharge”, they were gone. And… and that was quite… that was very different and quite difficult to… to manage sometimes because people would be like, you can put someone in a short-term placement, who could be home within three days (Occupational therapist, Female)”</w:t>
      </w:r>
      <w:commentRangeEnd w:id="40"/>
      <w:r w:rsidR="009414BE">
        <w:rPr>
          <w:rStyle w:val="CommentReference"/>
        </w:rPr>
        <w:commentReference w:id="40"/>
      </w:r>
    </w:p>
    <w:p w14:paraId="000000F7" w14:textId="2529B48D" w:rsidR="004F4FD7" w:rsidRPr="007955CB"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sz w:val="24"/>
          <w:szCs w:val="24"/>
        </w:rPr>
      </w:pPr>
      <w:r w:rsidRPr="007955CB">
        <w:rPr>
          <w:rFonts w:ascii="Times New Roman" w:eastAsia="Quattrocento Sans" w:hAnsi="Times New Roman" w:cs="Times New Roman"/>
          <w:sz w:val="24"/>
          <w:szCs w:val="24"/>
        </w:rPr>
        <w:t xml:space="preserve">All </w:t>
      </w:r>
      <w:r w:rsidR="00B2241D">
        <w:rPr>
          <w:rFonts w:ascii="Times New Roman" w:eastAsia="Quattrocento Sans" w:hAnsi="Times New Roman" w:cs="Times New Roman"/>
          <w:sz w:val="24"/>
          <w:szCs w:val="24"/>
        </w:rPr>
        <w:t>patients</w:t>
      </w:r>
      <w:r w:rsidRPr="007955CB">
        <w:rPr>
          <w:rFonts w:ascii="Times New Roman" w:eastAsia="Quattrocento Sans" w:hAnsi="Times New Roman" w:cs="Times New Roman"/>
          <w:sz w:val="24"/>
          <w:szCs w:val="24"/>
        </w:rPr>
        <w:t xml:space="preserve"> longed to leave the hospital and go home to their loved ones. Some wanted to be discharged at any cost. </w:t>
      </w:r>
      <w:r w:rsidRPr="007955CB">
        <w:rPr>
          <w:rFonts w:ascii="Times New Roman" w:eastAsia="Quattrocento Sans" w:hAnsi="Times New Roman" w:cs="Times New Roman"/>
          <w:i/>
          <w:sz w:val="24"/>
          <w:szCs w:val="24"/>
        </w:rPr>
        <w:t xml:space="preserve">“all I wanted to do was to come home. I didn’t understand or appreciate how weak she was… [to care for me]” (survivor, male, 67 years old). </w:t>
      </w:r>
      <w:r w:rsidRPr="007955CB">
        <w:rPr>
          <w:rFonts w:ascii="Times New Roman" w:eastAsia="Quattrocento Sans" w:hAnsi="Times New Roman" w:cs="Times New Roman"/>
          <w:sz w:val="24"/>
          <w:szCs w:val="24"/>
        </w:rPr>
        <w:t xml:space="preserve">Others made selfless decisions of going home and self-isolate for fear of infecting their loved ones, </w:t>
      </w:r>
      <w:r w:rsidR="00AB2764">
        <w:rPr>
          <w:rFonts w:ascii="Times New Roman" w:eastAsia="Quattrocento Sans" w:hAnsi="Times New Roman" w:cs="Times New Roman"/>
          <w:sz w:val="24"/>
          <w:szCs w:val="24"/>
        </w:rPr>
        <w:t>withdrawing</w:t>
      </w:r>
      <w:r w:rsidR="00AB2764" w:rsidRPr="007955CB">
        <w:rPr>
          <w:rFonts w:ascii="Times New Roman" w:eastAsia="Quattrocento Sans" w:hAnsi="Times New Roman" w:cs="Times New Roman"/>
          <w:sz w:val="24"/>
          <w:szCs w:val="24"/>
        </w:rPr>
        <w:t xml:space="preserve"> </w:t>
      </w:r>
      <w:r w:rsidRPr="007955CB">
        <w:rPr>
          <w:rFonts w:ascii="Times New Roman" w:eastAsia="Quattrocento Sans" w:hAnsi="Times New Roman" w:cs="Times New Roman"/>
          <w:sz w:val="24"/>
          <w:szCs w:val="24"/>
        </w:rPr>
        <w:t>from support from their family.</w:t>
      </w:r>
    </w:p>
    <w:p w14:paraId="000000F8" w14:textId="4C004CB4"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jc w:val="both"/>
        <w:rPr>
          <w:rFonts w:ascii="Times New Roman" w:eastAsia="Quattrocento Sans" w:hAnsi="Times New Roman" w:cs="Times New Roman"/>
          <w:sz w:val="24"/>
          <w:szCs w:val="24"/>
        </w:rPr>
      </w:pPr>
      <w:r w:rsidRPr="007955CB">
        <w:rPr>
          <w:rFonts w:ascii="Times New Roman" w:eastAsia="Quattrocento Sans" w:hAnsi="Times New Roman" w:cs="Times New Roman"/>
          <w:sz w:val="24"/>
          <w:szCs w:val="24"/>
        </w:rPr>
        <w:t>The interviewed relatives described receiving the news of their loved one’s discharge with huge relief. But some felt ill prepared to care for their loved one back home</w:t>
      </w:r>
      <w:r w:rsidR="00B43D20">
        <w:rPr>
          <w:rFonts w:ascii="Times New Roman" w:eastAsia="Quattrocento Sans" w:hAnsi="Times New Roman" w:cs="Times New Roman"/>
          <w:sz w:val="24"/>
          <w:szCs w:val="24"/>
        </w:rPr>
        <w:t>,</w:t>
      </w:r>
      <w:r w:rsidRPr="007955CB">
        <w:rPr>
          <w:rFonts w:ascii="Times New Roman" w:eastAsia="Quattrocento Sans" w:hAnsi="Times New Roman" w:cs="Times New Roman"/>
          <w:sz w:val="24"/>
          <w:szCs w:val="24"/>
        </w:rPr>
        <w:t xml:space="preserve"> or feared they were </w:t>
      </w:r>
      <w:r w:rsidRPr="007955CB">
        <w:rPr>
          <w:rFonts w:ascii="Times New Roman" w:eastAsia="Quattrocento Sans" w:hAnsi="Times New Roman" w:cs="Times New Roman"/>
          <w:sz w:val="24"/>
          <w:szCs w:val="24"/>
        </w:rPr>
        <w:lastRenderedPageBreak/>
        <w:t>being discharged too soon. Seeing their loved ones for the first time after weeks of hospital admission and no face-to-face contact was reported as a great shock. Professionals agree</w:t>
      </w:r>
      <w:r w:rsidR="002B1BF5">
        <w:rPr>
          <w:rFonts w:ascii="Times New Roman" w:eastAsia="Quattrocento Sans" w:hAnsi="Times New Roman" w:cs="Times New Roman"/>
          <w:sz w:val="24"/>
          <w:szCs w:val="24"/>
        </w:rPr>
        <w:t>d</w:t>
      </w:r>
      <w:r w:rsidRPr="007955CB">
        <w:rPr>
          <w:rFonts w:ascii="Times New Roman" w:eastAsia="Quattrocento Sans" w:hAnsi="Times New Roman" w:cs="Times New Roman"/>
          <w:sz w:val="24"/>
          <w:szCs w:val="24"/>
        </w:rPr>
        <w:t xml:space="preserve"> that relatives needed a debrief before seeing their loved</w:t>
      </w:r>
      <w:r w:rsidR="00B43D20">
        <w:rPr>
          <w:rFonts w:ascii="Times New Roman" w:eastAsia="Quattrocento Sans" w:hAnsi="Times New Roman" w:cs="Times New Roman"/>
          <w:sz w:val="24"/>
          <w:szCs w:val="24"/>
        </w:rPr>
        <w:t xml:space="preserve"> ones</w:t>
      </w:r>
      <w:r w:rsidRPr="003A52D1">
        <w:rPr>
          <w:rFonts w:ascii="Times New Roman" w:eastAsia="Quattrocento Sans" w:hAnsi="Times New Roman" w:cs="Times New Roman"/>
          <w:sz w:val="24"/>
          <w:szCs w:val="24"/>
        </w:rPr>
        <w:t xml:space="preserve"> again, something they attempted to do remotely but was not always possible</w:t>
      </w:r>
      <w:r w:rsidR="003E5FC1">
        <w:rPr>
          <w:rFonts w:ascii="Times New Roman" w:eastAsia="Quattrocento Sans" w:hAnsi="Times New Roman" w:cs="Times New Roman"/>
          <w:sz w:val="24"/>
          <w:szCs w:val="24"/>
        </w:rPr>
        <w:t>.</w:t>
      </w:r>
    </w:p>
    <w:p w14:paraId="000000F9" w14:textId="12FCA969"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jc w:val="right"/>
        <w:rPr>
          <w:rFonts w:ascii="Times New Roman" w:eastAsia="Quattrocento Sans" w:hAnsi="Times New Roman" w:cs="Times New Roman"/>
          <w:i/>
          <w:sz w:val="24"/>
          <w:szCs w:val="24"/>
        </w:rPr>
      </w:pPr>
      <w:r w:rsidRPr="003A52D1">
        <w:rPr>
          <w:rFonts w:ascii="Times New Roman" w:eastAsia="Quattrocento Sans" w:hAnsi="Times New Roman" w:cs="Times New Roman"/>
          <w:i/>
          <w:sz w:val="24"/>
          <w:szCs w:val="24"/>
        </w:rPr>
        <w:t>“the person that you love, that was previously independent now needs help from you, they are short of breath, they have to eat a</w:t>
      </w:r>
      <w:r w:rsidR="00AB4109">
        <w:rPr>
          <w:rFonts w:ascii="Times New Roman" w:eastAsia="Quattrocento Sans" w:hAnsi="Times New Roman" w:cs="Times New Roman"/>
          <w:i/>
          <w:sz w:val="24"/>
          <w:szCs w:val="24"/>
        </w:rPr>
        <w:t>n</w:t>
      </w:r>
      <w:r w:rsidRPr="003A52D1">
        <w:rPr>
          <w:rFonts w:ascii="Times New Roman" w:eastAsia="Quattrocento Sans" w:hAnsi="Times New Roman" w:cs="Times New Roman"/>
          <w:i/>
          <w:sz w:val="24"/>
          <w:szCs w:val="24"/>
        </w:rPr>
        <w:t xml:space="preserve"> </w:t>
      </w:r>
      <w:r w:rsidR="00AB4109">
        <w:rPr>
          <w:rFonts w:ascii="Times New Roman" w:eastAsia="Quattrocento Sans" w:hAnsi="Times New Roman" w:cs="Times New Roman"/>
          <w:i/>
          <w:sz w:val="24"/>
          <w:szCs w:val="24"/>
        </w:rPr>
        <w:t>e</w:t>
      </w:r>
      <w:r w:rsidRPr="003A52D1">
        <w:rPr>
          <w:rFonts w:ascii="Times New Roman" w:eastAsia="Quattrocento Sans" w:hAnsi="Times New Roman" w:cs="Times New Roman"/>
          <w:i/>
          <w:sz w:val="24"/>
          <w:szCs w:val="24"/>
        </w:rPr>
        <w:t>specially soft diet, they have thickener in their drinks, they are struggling to walk and you haven’t seen them in all this time, you haven’t seen this happen and you thought they were going to die twice!” (Speech and language therapist, Female).</w:t>
      </w:r>
    </w:p>
    <w:p w14:paraId="000000FA" w14:textId="53DCB674"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sz w:val="24"/>
          <w:szCs w:val="24"/>
        </w:rPr>
      </w:pPr>
      <w:r w:rsidRPr="003A52D1">
        <w:rPr>
          <w:rFonts w:ascii="Times New Roman" w:eastAsia="Quattrocento Sans" w:hAnsi="Times New Roman" w:cs="Times New Roman"/>
          <w:sz w:val="24"/>
          <w:szCs w:val="24"/>
        </w:rPr>
        <w:t>Once at home, recovery was</w:t>
      </w:r>
      <w:r w:rsidR="00B43D20">
        <w:rPr>
          <w:rFonts w:ascii="Times New Roman" w:eastAsia="Quattrocento Sans" w:hAnsi="Times New Roman" w:cs="Times New Roman"/>
          <w:sz w:val="24"/>
          <w:szCs w:val="24"/>
        </w:rPr>
        <w:t xml:space="preserve"> described as very slow and</w:t>
      </w:r>
      <w:r w:rsidRPr="003A52D1">
        <w:rPr>
          <w:rFonts w:ascii="Times New Roman" w:eastAsia="Quattrocento Sans" w:hAnsi="Times New Roman" w:cs="Times New Roman"/>
          <w:sz w:val="24"/>
          <w:szCs w:val="24"/>
        </w:rPr>
        <w:t xml:space="preserve"> full of unknowns. N</w:t>
      </w:r>
      <w:r w:rsidR="00AB2764">
        <w:rPr>
          <w:rFonts w:ascii="Times New Roman" w:eastAsia="Quattrocento Sans" w:hAnsi="Times New Roman" w:cs="Times New Roman"/>
          <w:sz w:val="24"/>
          <w:szCs w:val="24"/>
        </w:rPr>
        <w:t>eithe</w:t>
      </w:r>
      <w:r w:rsidR="00B43D20">
        <w:rPr>
          <w:rFonts w:ascii="Times New Roman" w:eastAsia="Quattrocento Sans" w:hAnsi="Times New Roman" w:cs="Times New Roman"/>
          <w:sz w:val="24"/>
          <w:szCs w:val="24"/>
        </w:rPr>
        <w:t>r</w:t>
      </w:r>
      <w:r w:rsidRPr="003A52D1">
        <w:rPr>
          <w:rFonts w:ascii="Times New Roman" w:eastAsia="Quattrocento Sans" w:hAnsi="Times New Roman" w:cs="Times New Roman"/>
          <w:sz w:val="24"/>
          <w:szCs w:val="24"/>
        </w:rPr>
        <w:t xml:space="preserve"> survivors, relatives </w:t>
      </w:r>
      <w:ins w:id="41" w:author="benjamin hardy" w:date="2021-05-23T20:00:00Z">
        <w:r w:rsidR="009414BE">
          <w:rPr>
            <w:rFonts w:ascii="Times New Roman" w:eastAsia="Quattrocento Sans" w:hAnsi="Times New Roman" w:cs="Times New Roman"/>
            <w:sz w:val="24"/>
            <w:szCs w:val="24"/>
          </w:rPr>
          <w:t>n</w:t>
        </w:r>
      </w:ins>
      <w:r w:rsidRPr="003A52D1">
        <w:rPr>
          <w:rFonts w:ascii="Times New Roman" w:eastAsia="Quattrocento Sans" w:hAnsi="Times New Roman" w:cs="Times New Roman"/>
          <w:sz w:val="24"/>
          <w:szCs w:val="24"/>
        </w:rPr>
        <w:t>or professionals knew what to expect or how best to support rehabilitation</w:t>
      </w:r>
      <w:ins w:id="42" w:author="benjamin hardy" w:date="2021-05-23T20:00:00Z">
        <w:r w:rsidR="009414BE">
          <w:rPr>
            <w:rFonts w:ascii="Times New Roman" w:eastAsia="Quattrocento Sans" w:hAnsi="Times New Roman" w:cs="Times New Roman"/>
            <w:sz w:val="24"/>
            <w:szCs w:val="24"/>
          </w:rPr>
          <w:t xml:space="preserve"> </w:t>
        </w:r>
        <w:proofErr w:type="gramStart"/>
        <w:r w:rsidR="009414BE">
          <w:rPr>
            <w:rFonts w:ascii="Times New Roman" w:eastAsia="Quattrocento Sans" w:hAnsi="Times New Roman" w:cs="Times New Roman"/>
            <w:sz w:val="24"/>
            <w:szCs w:val="24"/>
          </w:rPr>
          <w:t xml:space="preserve">to </w:t>
        </w:r>
      </w:ins>
      <w:r w:rsidRPr="003A52D1">
        <w:rPr>
          <w:rFonts w:ascii="Times New Roman" w:eastAsia="Quattrocento Sans" w:hAnsi="Times New Roman" w:cs="Times New Roman"/>
          <w:sz w:val="24"/>
          <w:szCs w:val="24"/>
        </w:rPr>
        <w:t xml:space="preserve"> “</w:t>
      </w:r>
      <w:proofErr w:type="gramEnd"/>
      <w:r w:rsidRPr="003A52D1">
        <w:rPr>
          <w:rFonts w:ascii="Times New Roman" w:eastAsia="Quattrocento Sans" w:hAnsi="Times New Roman" w:cs="Times New Roman"/>
          <w:sz w:val="24"/>
          <w:szCs w:val="24"/>
        </w:rPr>
        <w:t xml:space="preserve">back to normal” and that uncertainty was a </w:t>
      </w:r>
      <w:r w:rsidR="00AB2764" w:rsidRPr="003A52D1">
        <w:rPr>
          <w:rFonts w:ascii="Times New Roman" w:eastAsia="Quattrocento Sans" w:hAnsi="Times New Roman" w:cs="Times New Roman"/>
          <w:sz w:val="24"/>
          <w:szCs w:val="24"/>
        </w:rPr>
        <w:t xml:space="preserve">heavy </w:t>
      </w:r>
      <w:r w:rsidRPr="003A52D1">
        <w:rPr>
          <w:rFonts w:ascii="Times New Roman" w:eastAsia="Quattrocento Sans" w:hAnsi="Times New Roman" w:cs="Times New Roman"/>
          <w:sz w:val="24"/>
          <w:szCs w:val="24"/>
        </w:rPr>
        <w:t>weight to carry.</w:t>
      </w:r>
    </w:p>
    <w:p w14:paraId="000000FB" w14:textId="52EE1D8F"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jc w:val="right"/>
        <w:rPr>
          <w:rFonts w:ascii="Times New Roman" w:eastAsia="Quattrocento Sans" w:hAnsi="Times New Roman" w:cs="Times New Roman"/>
          <w:i/>
          <w:sz w:val="24"/>
          <w:szCs w:val="24"/>
        </w:rPr>
      </w:pPr>
      <w:r w:rsidRPr="003A52D1">
        <w:rPr>
          <w:rFonts w:ascii="Times New Roman" w:eastAsia="Quattrocento Sans" w:hAnsi="Times New Roman" w:cs="Times New Roman"/>
          <w:i/>
          <w:sz w:val="24"/>
          <w:szCs w:val="24"/>
        </w:rPr>
        <w:t xml:space="preserve">“It would have been nice if… it would have been nice to have a </w:t>
      </w:r>
      <w:r w:rsidR="00F437E6" w:rsidRPr="003A52D1">
        <w:rPr>
          <w:rFonts w:ascii="Times New Roman" w:eastAsia="Quattrocento Sans" w:hAnsi="Times New Roman" w:cs="Times New Roman"/>
          <w:i/>
          <w:sz w:val="24"/>
          <w:szCs w:val="24"/>
        </w:rPr>
        <w:t>face-to-face</w:t>
      </w:r>
      <w:r w:rsidRPr="003A52D1">
        <w:rPr>
          <w:rFonts w:ascii="Times New Roman" w:eastAsia="Quattrocento Sans" w:hAnsi="Times New Roman" w:cs="Times New Roman"/>
          <w:i/>
          <w:sz w:val="24"/>
          <w:szCs w:val="24"/>
        </w:rPr>
        <w:t xml:space="preserve"> chat with the doctor</w:t>
      </w:r>
      <w:r w:rsidR="002B1BF5">
        <w:rPr>
          <w:rFonts w:ascii="Times New Roman" w:eastAsia="Quattrocento Sans" w:hAnsi="Times New Roman" w:cs="Times New Roman"/>
          <w:i/>
          <w:sz w:val="24"/>
          <w:szCs w:val="24"/>
        </w:rPr>
        <w:t xml:space="preserve"> (…)</w:t>
      </w:r>
      <w:r w:rsidRPr="003A52D1">
        <w:rPr>
          <w:rFonts w:ascii="Times New Roman" w:eastAsia="Quattrocento Sans" w:hAnsi="Times New Roman" w:cs="Times New Roman"/>
          <w:i/>
          <w:sz w:val="24"/>
          <w:szCs w:val="24"/>
        </w:rPr>
        <w:t xml:space="preserve"> and for them to say you know, expect your mother to be very tired, or don’t expect too much from her too soon” (Daughter, 50 years old).</w:t>
      </w:r>
    </w:p>
    <w:p w14:paraId="000000FC" w14:textId="62888E9C"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sz w:val="24"/>
          <w:szCs w:val="24"/>
        </w:rPr>
      </w:pPr>
      <w:r w:rsidRPr="003A52D1">
        <w:rPr>
          <w:rFonts w:ascii="Times New Roman" w:eastAsia="Quattrocento Sans" w:hAnsi="Times New Roman" w:cs="Times New Roman"/>
          <w:sz w:val="24"/>
          <w:szCs w:val="24"/>
        </w:rPr>
        <w:t>The burden of the recovery process was increased by the severity of the sequelae (</w:t>
      </w:r>
      <w:del w:id="43" w:author="benjamin hardy" w:date="2021-05-23T20:01:00Z">
        <w:r w:rsidRPr="003A52D1" w:rsidDel="009414BE">
          <w:rPr>
            <w:rFonts w:ascii="Times New Roman" w:eastAsia="Quattrocento Sans" w:hAnsi="Times New Roman" w:cs="Times New Roman"/>
            <w:sz w:val="24"/>
            <w:szCs w:val="24"/>
          </w:rPr>
          <w:delText xml:space="preserve">i.e. </w:delText>
        </w:r>
      </w:del>
      <w:r w:rsidRPr="003A52D1">
        <w:rPr>
          <w:rFonts w:ascii="Times New Roman" w:eastAsia="Quattrocento Sans" w:hAnsi="Times New Roman" w:cs="Times New Roman"/>
          <w:sz w:val="24"/>
          <w:szCs w:val="24"/>
        </w:rPr>
        <w:t xml:space="preserve">severe shortness of breath, fatigue and psychological trauma) and the </w:t>
      </w:r>
      <w:r w:rsidR="00AB2764">
        <w:rPr>
          <w:rFonts w:ascii="Times New Roman" w:eastAsia="Quattrocento Sans" w:hAnsi="Times New Roman" w:cs="Times New Roman"/>
          <w:sz w:val="24"/>
          <w:szCs w:val="24"/>
        </w:rPr>
        <w:t>limited</w:t>
      </w:r>
      <w:r w:rsidR="00AB2764" w:rsidRPr="003A52D1">
        <w:rPr>
          <w:rFonts w:ascii="Times New Roman" w:eastAsia="Quattrocento Sans" w:hAnsi="Times New Roman" w:cs="Times New Roman"/>
          <w:sz w:val="24"/>
          <w:szCs w:val="24"/>
        </w:rPr>
        <w:t xml:space="preserve"> </w:t>
      </w:r>
      <w:r w:rsidRPr="003A52D1">
        <w:rPr>
          <w:rFonts w:ascii="Times New Roman" w:eastAsia="Quattrocento Sans" w:hAnsi="Times New Roman" w:cs="Times New Roman"/>
          <w:sz w:val="24"/>
          <w:szCs w:val="24"/>
        </w:rPr>
        <w:t xml:space="preserve">support from community services, extended family or peers, restricted by social isolation measures. Those who had access to hospital follow up services were grateful and reassured by the regular contact with professionals. </w:t>
      </w:r>
      <w:r w:rsidR="002B1BF5">
        <w:rPr>
          <w:rFonts w:ascii="Times New Roman" w:eastAsia="Quattrocento Sans" w:hAnsi="Times New Roman" w:cs="Times New Roman"/>
          <w:sz w:val="24"/>
          <w:szCs w:val="24"/>
        </w:rPr>
        <w:t>Staff</w:t>
      </w:r>
      <w:r w:rsidRPr="003A52D1">
        <w:rPr>
          <w:rFonts w:ascii="Times New Roman" w:eastAsia="Quattrocento Sans" w:hAnsi="Times New Roman" w:cs="Times New Roman"/>
          <w:sz w:val="24"/>
          <w:szCs w:val="24"/>
        </w:rPr>
        <w:t xml:space="preserve"> involved in such follow ups </w:t>
      </w:r>
      <w:r w:rsidR="00AB2764" w:rsidRPr="003A52D1">
        <w:rPr>
          <w:rFonts w:ascii="Times New Roman" w:eastAsia="Quattrocento Sans" w:hAnsi="Times New Roman" w:cs="Times New Roman"/>
          <w:sz w:val="24"/>
          <w:szCs w:val="24"/>
        </w:rPr>
        <w:t xml:space="preserve">greatly </w:t>
      </w:r>
      <w:r w:rsidRPr="003A52D1">
        <w:rPr>
          <w:rFonts w:ascii="Times New Roman" w:eastAsia="Quattrocento Sans" w:hAnsi="Times New Roman" w:cs="Times New Roman"/>
          <w:sz w:val="24"/>
          <w:szCs w:val="24"/>
        </w:rPr>
        <w:t xml:space="preserve">valued the opportunity of seeing patients recovering and </w:t>
      </w:r>
      <w:r w:rsidR="002B1BF5">
        <w:rPr>
          <w:rFonts w:ascii="Times New Roman" w:eastAsia="Quattrocento Sans" w:hAnsi="Times New Roman" w:cs="Times New Roman"/>
          <w:sz w:val="24"/>
          <w:szCs w:val="24"/>
        </w:rPr>
        <w:t>wished</w:t>
      </w:r>
      <w:r w:rsidRPr="003A52D1">
        <w:rPr>
          <w:rFonts w:ascii="Times New Roman" w:eastAsia="Quattrocento Sans" w:hAnsi="Times New Roman" w:cs="Times New Roman"/>
          <w:sz w:val="24"/>
          <w:szCs w:val="24"/>
        </w:rPr>
        <w:t xml:space="preserve"> </w:t>
      </w:r>
      <w:r w:rsidR="002B1BF5">
        <w:rPr>
          <w:rFonts w:ascii="Times New Roman" w:eastAsia="Quattrocento Sans" w:hAnsi="Times New Roman" w:cs="Times New Roman"/>
          <w:sz w:val="24"/>
          <w:szCs w:val="24"/>
        </w:rPr>
        <w:t xml:space="preserve">for </w:t>
      </w:r>
      <w:r w:rsidRPr="003A52D1">
        <w:rPr>
          <w:rFonts w:ascii="Times New Roman" w:eastAsia="Quattrocento Sans" w:hAnsi="Times New Roman" w:cs="Times New Roman"/>
          <w:sz w:val="24"/>
          <w:szCs w:val="24"/>
        </w:rPr>
        <w:t>more joint work with community services.</w:t>
      </w:r>
    </w:p>
    <w:p w14:paraId="000000FD" w14:textId="77777777"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jc w:val="right"/>
        <w:rPr>
          <w:rFonts w:ascii="Times New Roman" w:eastAsia="Quattrocento Sans" w:hAnsi="Times New Roman" w:cs="Times New Roman"/>
          <w:i/>
          <w:sz w:val="24"/>
          <w:szCs w:val="24"/>
        </w:rPr>
      </w:pPr>
      <w:r w:rsidRPr="003A52D1">
        <w:rPr>
          <w:rFonts w:ascii="Times New Roman" w:eastAsia="Quattrocento Sans" w:hAnsi="Times New Roman" w:cs="Times New Roman"/>
          <w:i/>
          <w:sz w:val="24"/>
          <w:szCs w:val="24"/>
        </w:rPr>
        <w:t>“I mean, in an ideal world it would be lovely to continue that little bit…you know, from the hospital, outreaching for them at home for a little bit before they were passed on to a team and obviously being able to do that in a real joint up way” (Occupational therapist, Female).</w:t>
      </w:r>
    </w:p>
    <w:p w14:paraId="000000FE" w14:textId="2BD3D4DC"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sz w:val="24"/>
          <w:szCs w:val="24"/>
        </w:rPr>
      </w:pPr>
      <w:r w:rsidRPr="003A52D1">
        <w:rPr>
          <w:rFonts w:ascii="Times New Roman" w:eastAsia="Quattrocento Sans" w:hAnsi="Times New Roman" w:cs="Times New Roman"/>
          <w:sz w:val="24"/>
          <w:szCs w:val="24"/>
        </w:rPr>
        <w:t xml:space="preserve">Narratives of </w:t>
      </w:r>
      <w:r w:rsidR="00F437E6">
        <w:rPr>
          <w:rFonts w:ascii="Times New Roman" w:eastAsia="Quattrocento Sans" w:hAnsi="Times New Roman" w:cs="Times New Roman"/>
          <w:sz w:val="24"/>
          <w:szCs w:val="24"/>
        </w:rPr>
        <w:t>patients</w:t>
      </w:r>
      <w:r w:rsidRPr="003A52D1">
        <w:rPr>
          <w:rFonts w:ascii="Times New Roman" w:eastAsia="Quattrocento Sans" w:hAnsi="Times New Roman" w:cs="Times New Roman"/>
          <w:sz w:val="24"/>
          <w:szCs w:val="24"/>
        </w:rPr>
        <w:t xml:space="preserve"> about their recovery journeys, from their admission to critical care to their first few weeks at home, were rich in words that allude </w:t>
      </w:r>
      <w:r w:rsidR="00AB2764">
        <w:rPr>
          <w:rFonts w:ascii="Times New Roman" w:eastAsia="Quattrocento Sans" w:hAnsi="Times New Roman" w:cs="Times New Roman"/>
          <w:sz w:val="24"/>
          <w:szCs w:val="24"/>
        </w:rPr>
        <w:t xml:space="preserve">to </w:t>
      </w:r>
      <w:r w:rsidRPr="003A52D1">
        <w:rPr>
          <w:rFonts w:ascii="Times New Roman" w:eastAsia="Quattrocento Sans" w:hAnsi="Times New Roman" w:cs="Times New Roman"/>
          <w:sz w:val="24"/>
          <w:szCs w:val="24"/>
        </w:rPr>
        <w:t>a “war against the virus” (</w:t>
      </w:r>
      <w:proofErr w:type="gramStart"/>
      <w:r w:rsidRPr="003A52D1">
        <w:rPr>
          <w:rFonts w:ascii="Times New Roman" w:eastAsia="Quattrocento Sans" w:hAnsi="Times New Roman" w:cs="Times New Roman"/>
          <w:sz w:val="24"/>
          <w:szCs w:val="24"/>
        </w:rPr>
        <w:t>e.g.</w:t>
      </w:r>
      <w:proofErr w:type="gramEnd"/>
      <w:r w:rsidRPr="003A52D1">
        <w:rPr>
          <w:rFonts w:ascii="Times New Roman" w:eastAsia="Quattrocento Sans" w:hAnsi="Times New Roman" w:cs="Times New Roman"/>
          <w:sz w:val="24"/>
          <w:szCs w:val="24"/>
        </w:rPr>
        <w:t xml:space="preserve"> fighting the disease, being determined to improve, not wanting to be seen as “sick”, pushing oneself and not wanting to be stopped by the virus), suggesting a process of reframing their identity as survivors, whilst aiming to return to previous life roles and maintain normality.</w:t>
      </w:r>
    </w:p>
    <w:p w14:paraId="000000FF" w14:textId="77777777"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jc w:val="right"/>
        <w:rPr>
          <w:rFonts w:ascii="Times New Roman" w:eastAsia="Quattrocento Sans" w:hAnsi="Times New Roman" w:cs="Times New Roman"/>
          <w:sz w:val="24"/>
          <w:szCs w:val="24"/>
        </w:rPr>
      </w:pPr>
      <w:r w:rsidRPr="003A52D1">
        <w:rPr>
          <w:rFonts w:ascii="Times New Roman" w:eastAsia="Quattrocento Sans" w:hAnsi="Times New Roman" w:cs="Times New Roman"/>
          <w:i/>
          <w:sz w:val="24"/>
          <w:szCs w:val="24"/>
        </w:rPr>
        <w:lastRenderedPageBreak/>
        <w:t xml:space="preserve">“That’s where they put the hood on me and they connected me up to everything they needed to and </w:t>
      </w:r>
      <w:proofErr w:type="spellStart"/>
      <w:r w:rsidRPr="003A52D1">
        <w:rPr>
          <w:rFonts w:ascii="Times New Roman" w:eastAsia="Quattrocento Sans" w:hAnsi="Times New Roman" w:cs="Times New Roman"/>
          <w:i/>
          <w:sz w:val="24"/>
          <w:szCs w:val="24"/>
        </w:rPr>
        <w:t>aaa</w:t>
      </w:r>
      <w:proofErr w:type="spellEnd"/>
      <w:r w:rsidRPr="003A52D1">
        <w:rPr>
          <w:rFonts w:ascii="Times New Roman" w:eastAsia="Quattrocento Sans" w:hAnsi="Times New Roman" w:cs="Times New Roman"/>
          <w:i/>
          <w:sz w:val="24"/>
          <w:szCs w:val="24"/>
        </w:rPr>
        <w:t xml:space="preserve"> we just soldiered on. (…) But I don’t think I would be where I am today, if it hadn’t been for my very, very hard work indeed” (Survivor, Male, 70 years old)</w:t>
      </w:r>
      <w:r w:rsidRPr="003A52D1">
        <w:rPr>
          <w:rFonts w:ascii="Times New Roman" w:eastAsia="Quattrocento Sans" w:hAnsi="Times New Roman" w:cs="Times New Roman"/>
          <w:sz w:val="24"/>
          <w:szCs w:val="24"/>
        </w:rPr>
        <w:t>.</w:t>
      </w:r>
    </w:p>
    <w:p w14:paraId="00000100" w14:textId="463DD5F4"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240" w:line="360" w:lineRule="auto"/>
        <w:rPr>
          <w:rFonts w:ascii="Times New Roman" w:eastAsia="Quattrocento Sans" w:hAnsi="Times New Roman" w:cs="Times New Roman"/>
          <w:sz w:val="24"/>
          <w:szCs w:val="24"/>
        </w:rPr>
      </w:pPr>
      <w:r w:rsidRPr="003A52D1">
        <w:rPr>
          <w:rFonts w:ascii="Times New Roman" w:eastAsia="Quattrocento Sans" w:hAnsi="Times New Roman" w:cs="Times New Roman"/>
          <w:sz w:val="24"/>
          <w:szCs w:val="24"/>
        </w:rPr>
        <w:t>In line with this reframed “survivor” identity, participants recall episodes of camaraderie</w:t>
      </w:r>
      <w:r w:rsidR="00265DF0">
        <w:rPr>
          <w:rFonts w:ascii="Times New Roman" w:eastAsia="Quattrocento Sans" w:hAnsi="Times New Roman" w:cs="Times New Roman"/>
          <w:sz w:val="24"/>
          <w:szCs w:val="24"/>
        </w:rPr>
        <w:t xml:space="preserve"> as some kept in touch with fellow </w:t>
      </w:r>
      <w:r w:rsidR="00F437E6">
        <w:rPr>
          <w:rFonts w:ascii="Times New Roman" w:eastAsia="Quattrocento Sans" w:hAnsi="Times New Roman" w:cs="Times New Roman"/>
          <w:sz w:val="24"/>
          <w:szCs w:val="24"/>
        </w:rPr>
        <w:t>patients</w:t>
      </w:r>
      <w:r w:rsidR="00265DF0">
        <w:rPr>
          <w:rFonts w:ascii="Times New Roman" w:eastAsia="Quattrocento Sans" w:hAnsi="Times New Roman" w:cs="Times New Roman"/>
          <w:sz w:val="24"/>
          <w:szCs w:val="24"/>
        </w:rPr>
        <w:t xml:space="preserve"> after their discharge. </w:t>
      </w:r>
      <w:r w:rsidR="00F437E6">
        <w:rPr>
          <w:rFonts w:ascii="Times New Roman" w:eastAsia="Quattrocento Sans" w:hAnsi="Times New Roman" w:cs="Times New Roman"/>
          <w:sz w:val="24"/>
          <w:szCs w:val="24"/>
        </w:rPr>
        <w:t>Patients</w:t>
      </w:r>
      <w:r w:rsidR="00265DF0">
        <w:rPr>
          <w:rFonts w:ascii="Times New Roman" w:eastAsia="Quattrocento Sans" w:hAnsi="Times New Roman" w:cs="Times New Roman"/>
          <w:sz w:val="24"/>
          <w:szCs w:val="24"/>
        </w:rPr>
        <w:t xml:space="preserve"> also</w:t>
      </w:r>
      <w:r w:rsidRPr="003A52D1">
        <w:rPr>
          <w:rFonts w:ascii="Times New Roman" w:eastAsia="Quattrocento Sans" w:hAnsi="Times New Roman" w:cs="Times New Roman"/>
          <w:sz w:val="24"/>
          <w:szCs w:val="24"/>
        </w:rPr>
        <w:t xml:space="preserve"> describe new outlooks on life and a deep sense of gratitude for being alive, but also feelings of guilt for having survived, when so many others did not.</w:t>
      </w:r>
    </w:p>
    <w:p w14:paraId="00000101" w14:textId="34C63E9F"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360" w:lineRule="auto"/>
        <w:jc w:val="right"/>
        <w:rPr>
          <w:rFonts w:ascii="Times New Roman" w:eastAsia="Quattrocento Sans" w:hAnsi="Times New Roman" w:cs="Times New Roman"/>
          <w:i/>
          <w:sz w:val="24"/>
          <w:szCs w:val="24"/>
        </w:rPr>
      </w:pPr>
      <w:r w:rsidRPr="003A52D1">
        <w:rPr>
          <w:rFonts w:ascii="Times New Roman" w:eastAsia="Quattrocento Sans" w:hAnsi="Times New Roman" w:cs="Times New Roman"/>
          <w:i/>
          <w:sz w:val="24"/>
          <w:szCs w:val="24"/>
        </w:rPr>
        <w:t>“</w:t>
      </w:r>
      <w:r w:rsidR="00F437E6">
        <w:rPr>
          <w:rFonts w:ascii="Times New Roman" w:eastAsia="Quattrocento Sans" w:hAnsi="Times New Roman" w:cs="Times New Roman"/>
          <w:i/>
          <w:sz w:val="24"/>
          <w:szCs w:val="24"/>
        </w:rPr>
        <w:t>T</w:t>
      </w:r>
      <w:r w:rsidRPr="003A52D1">
        <w:rPr>
          <w:rFonts w:ascii="Times New Roman" w:eastAsia="Quattrocento Sans" w:hAnsi="Times New Roman" w:cs="Times New Roman"/>
          <w:i/>
          <w:sz w:val="24"/>
          <w:szCs w:val="24"/>
        </w:rPr>
        <w:t xml:space="preserve">hey have had 18 very poorly, in my situation: had COVID, on a ventilator and in a coma. Five of them are dead [crying] why not me? They would have been better people than me! And you get this… you know, PTSD. And </w:t>
      </w:r>
      <w:proofErr w:type="spellStart"/>
      <w:r w:rsidRPr="003A52D1">
        <w:rPr>
          <w:rFonts w:ascii="Times New Roman" w:eastAsia="Quattrocento Sans" w:hAnsi="Times New Roman" w:cs="Times New Roman"/>
          <w:i/>
          <w:sz w:val="24"/>
          <w:szCs w:val="24"/>
        </w:rPr>
        <w:t>aaa</w:t>
      </w:r>
      <w:proofErr w:type="spellEnd"/>
      <w:r w:rsidRPr="003A52D1">
        <w:rPr>
          <w:rFonts w:ascii="Times New Roman" w:eastAsia="Quattrocento Sans" w:hAnsi="Times New Roman" w:cs="Times New Roman"/>
          <w:i/>
          <w:sz w:val="24"/>
          <w:szCs w:val="24"/>
        </w:rPr>
        <w:t xml:space="preserve"> I don’t deal with that very well actually” (Survivor, Male, 59 years old).</w:t>
      </w:r>
    </w:p>
    <w:p w14:paraId="0000011A" w14:textId="27AAEF80" w:rsidR="004F4FD7" w:rsidRPr="003A52D1" w:rsidRDefault="000F2C56" w:rsidP="00C70C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360" w:lineRule="auto"/>
        <w:rPr>
          <w:rFonts w:ascii="Times New Roman" w:eastAsia="Times New Roman" w:hAnsi="Times New Roman" w:cs="Times New Roman"/>
          <w:b/>
          <w:sz w:val="24"/>
          <w:szCs w:val="24"/>
        </w:rPr>
      </w:pPr>
      <w:r w:rsidRPr="003A52D1">
        <w:rPr>
          <w:rFonts w:ascii="Times New Roman" w:eastAsia="Quattrocento Sans" w:hAnsi="Times New Roman" w:cs="Times New Roman"/>
          <w:sz w:val="24"/>
          <w:szCs w:val="24"/>
        </w:rPr>
        <w:t xml:space="preserve"> </w:t>
      </w:r>
    </w:p>
    <w:p w14:paraId="0000011B" w14:textId="135CD51A" w:rsidR="004F4FD7" w:rsidRPr="003A52D1" w:rsidRDefault="00556805" w:rsidP="00C70CBD">
      <w:pPr>
        <w:spacing w:line="360" w:lineRule="auto"/>
        <w:rPr>
          <w:rFonts w:ascii="Times New Roman" w:eastAsia="Times New Roman" w:hAnsi="Times New Roman" w:cs="Times New Roman"/>
          <w:b/>
          <w:sz w:val="24"/>
          <w:szCs w:val="24"/>
        </w:rPr>
      </w:pPr>
      <w:r w:rsidRPr="003A52D1">
        <w:rPr>
          <w:rFonts w:ascii="Times New Roman" w:eastAsia="Times New Roman" w:hAnsi="Times New Roman" w:cs="Times New Roman"/>
          <w:b/>
          <w:sz w:val="24"/>
          <w:szCs w:val="24"/>
        </w:rPr>
        <w:t>DISCUSSION</w:t>
      </w:r>
    </w:p>
    <w:p w14:paraId="25497033" w14:textId="68752EC3" w:rsidR="00843F84" w:rsidRDefault="00B43D20"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knowledge, this is the first study to </w:t>
      </w:r>
      <w:r w:rsidR="007F23E3">
        <w:rPr>
          <w:rFonts w:ascii="Times New Roman" w:eastAsia="Times New Roman" w:hAnsi="Times New Roman" w:cs="Times New Roman"/>
          <w:sz w:val="24"/>
          <w:szCs w:val="24"/>
        </w:rPr>
        <w:t>tri</w:t>
      </w:r>
      <w:r w:rsidR="00C10616">
        <w:rPr>
          <w:rFonts w:ascii="Times New Roman" w:eastAsia="Times New Roman" w:hAnsi="Times New Roman" w:cs="Times New Roman"/>
          <w:sz w:val="24"/>
          <w:szCs w:val="24"/>
        </w:rPr>
        <w:t>a</w:t>
      </w:r>
      <w:r w:rsidR="007F23E3">
        <w:rPr>
          <w:rFonts w:ascii="Times New Roman" w:eastAsia="Times New Roman" w:hAnsi="Times New Roman" w:cs="Times New Roman"/>
          <w:sz w:val="24"/>
          <w:szCs w:val="24"/>
        </w:rPr>
        <w:t xml:space="preserve">ngulate </w:t>
      </w:r>
      <w:r>
        <w:rPr>
          <w:rFonts w:ascii="Times New Roman" w:eastAsia="Times New Roman" w:hAnsi="Times New Roman" w:cs="Times New Roman"/>
          <w:sz w:val="24"/>
          <w:szCs w:val="24"/>
        </w:rPr>
        <w:t>views of survivors, their relatives and the professionals involved in their care</w:t>
      </w:r>
      <w:del w:id="44" w:author="benjamin hardy" w:date="2021-05-23T20:02:00Z">
        <w:r w:rsidDel="009414B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on the recovery process </w:t>
      </w:r>
      <w:r w:rsidR="00C10616">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admission to </w:t>
      </w:r>
      <w:r w:rsidR="00C10616">
        <w:rPr>
          <w:rFonts w:ascii="Times New Roman" w:eastAsia="Times New Roman" w:hAnsi="Times New Roman" w:cs="Times New Roman"/>
          <w:sz w:val="24"/>
          <w:szCs w:val="24"/>
        </w:rPr>
        <w:t xml:space="preserve">critical </w:t>
      </w:r>
      <w:r>
        <w:rPr>
          <w:rFonts w:ascii="Times New Roman" w:eastAsia="Times New Roman" w:hAnsi="Times New Roman" w:cs="Times New Roman"/>
          <w:sz w:val="24"/>
          <w:szCs w:val="24"/>
        </w:rPr>
        <w:t>care</w:t>
      </w:r>
      <w:del w:id="45" w:author="benjamin hardy" w:date="2021-05-23T20:02:00Z">
        <w:r w:rsidDel="009414B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due to severe COVID-19.</w:t>
      </w:r>
      <w:r w:rsidR="00843F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findings</w:t>
      </w:r>
      <w:r w:rsidR="00843F84">
        <w:rPr>
          <w:rFonts w:ascii="Times New Roman" w:eastAsia="Times New Roman" w:hAnsi="Times New Roman" w:cs="Times New Roman"/>
          <w:sz w:val="24"/>
          <w:szCs w:val="24"/>
        </w:rPr>
        <w:t xml:space="preserve"> show</w:t>
      </w:r>
      <w:r>
        <w:rPr>
          <w:rFonts w:ascii="Times New Roman" w:eastAsia="Times New Roman" w:hAnsi="Times New Roman" w:cs="Times New Roman"/>
          <w:sz w:val="24"/>
          <w:szCs w:val="24"/>
        </w:rPr>
        <w:t xml:space="preserve"> </w:t>
      </w:r>
      <w:r w:rsidR="00843F84">
        <w:rPr>
          <w:rFonts w:ascii="Times New Roman" w:eastAsia="Times New Roman" w:hAnsi="Times New Roman" w:cs="Times New Roman"/>
          <w:sz w:val="24"/>
          <w:szCs w:val="24"/>
        </w:rPr>
        <w:t xml:space="preserve">how patients and families </w:t>
      </w:r>
      <w:r w:rsidR="00C10616">
        <w:rPr>
          <w:rFonts w:ascii="Times New Roman" w:eastAsia="Times New Roman" w:hAnsi="Times New Roman" w:cs="Times New Roman"/>
          <w:sz w:val="24"/>
          <w:szCs w:val="24"/>
        </w:rPr>
        <w:t xml:space="preserve">at </w:t>
      </w:r>
      <w:r w:rsidR="00843F84">
        <w:rPr>
          <w:rFonts w:ascii="Times New Roman" w:eastAsia="Times New Roman" w:hAnsi="Times New Roman" w:cs="Times New Roman"/>
          <w:sz w:val="24"/>
          <w:szCs w:val="24"/>
        </w:rPr>
        <w:t xml:space="preserve">the beginning of the pandemic struggled to </w:t>
      </w:r>
      <w:r w:rsidR="00C10616">
        <w:rPr>
          <w:rFonts w:ascii="Times New Roman" w:eastAsia="Times New Roman" w:hAnsi="Times New Roman" w:cs="Times New Roman"/>
          <w:sz w:val="24"/>
          <w:szCs w:val="24"/>
        </w:rPr>
        <w:t xml:space="preserve">access </w:t>
      </w:r>
      <w:r w:rsidR="00843F84">
        <w:rPr>
          <w:rFonts w:ascii="Times New Roman" w:eastAsia="Times New Roman" w:hAnsi="Times New Roman" w:cs="Times New Roman"/>
          <w:sz w:val="24"/>
          <w:szCs w:val="24"/>
        </w:rPr>
        <w:t>help to manage their symptoms</w:t>
      </w:r>
      <w:r w:rsidR="00DB3C0B">
        <w:rPr>
          <w:rFonts w:ascii="Times New Roman" w:eastAsia="Times New Roman" w:hAnsi="Times New Roman" w:cs="Times New Roman"/>
          <w:sz w:val="24"/>
          <w:szCs w:val="24"/>
        </w:rPr>
        <w:t xml:space="preserve">; </w:t>
      </w:r>
      <w:r w:rsidR="00843F84">
        <w:rPr>
          <w:rFonts w:ascii="Times New Roman" w:eastAsia="Times New Roman" w:hAnsi="Times New Roman" w:cs="Times New Roman"/>
          <w:sz w:val="24"/>
          <w:szCs w:val="24"/>
        </w:rPr>
        <w:t>how they quickly bec</w:t>
      </w:r>
      <w:r w:rsidR="00B53F4F">
        <w:rPr>
          <w:rFonts w:ascii="Times New Roman" w:eastAsia="Times New Roman" w:hAnsi="Times New Roman" w:cs="Times New Roman"/>
          <w:sz w:val="24"/>
          <w:szCs w:val="24"/>
        </w:rPr>
        <w:t>ame</w:t>
      </w:r>
      <w:r w:rsidR="00843F84">
        <w:rPr>
          <w:rFonts w:ascii="Times New Roman" w:eastAsia="Times New Roman" w:hAnsi="Times New Roman" w:cs="Times New Roman"/>
          <w:sz w:val="24"/>
          <w:szCs w:val="24"/>
        </w:rPr>
        <w:t xml:space="preserve"> critically ill</w:t>
      </w:r>
      <w:r w:rsidR="0057238F">
        <w:rPr>
          <w:rFonts w:ascii="Times New Roman" w:eastAsia="Times New Roman" w:hAnsi="Times New Roman" w:cs="Times New Roman"/>
          <w:sz w:val="24"/>
          <w:szCs w:val="24"/>
        </w:rPr>
        <w:t>;</w:t>
      </w:r>
      <w:r w:rsidR="00D76A32">
        <w:rPr>
          <w:rFonts w:ascii="Times New Roman" w:eastAsia="Times New Roman" w:hAnsi="Times New Roman" w:cs="Times New Roman"/>
          <w:sz w:val="24"/>
          <w:szCs w:val="24"/>
        </w:rPr>
        <w:t xml:space="preserve"> and</w:t>
      </w:r>
      <w:r w:rsidR="0057238F">
        <w:rPr>
          <w:rFonts w:ascii="Times New Roman" w:eastAsia="Times New Roman" w:hAnsi="Times New Roman" w:cs="Times New Roman"/>
          <w:sz w:val="24"/>
          <w:szCs w:val="24"/>
        </w:rPr>
        <w:t xml:space="preserve"> how r</w:t>
      </w:r>
      <w:r w:rsidR="00341020">
        <w:rPr>
          <w:rFonts w:ascii="Times New Roman" w:eastAsia="Times New Roman" w:hAnsi="Times New Roman" w:cs="Times New Roman"/>
          <w:sz w:val="24"/>
          <w:szCs w:val="24"/>
        </w:rPr>
        <w:t xml:space="preserve">elatives in the “outside world” </w:t>
      </w:r>
      <w:r w:rsidR="00C10616">
        <w:rPr>
          <w:rFonts w:ascii="Times New Roman" w:eastAsia="Times New Roman" w:hAnsi="Times New Roman" w:cs="Times New Roman"/>
          <w:sz w:val="24"/>
          <w:szCs w:val="24"/>
        </w:rPr>
        <w:t xml:space="preserve">struggled </w:t>
      </w:r>
      <w:r w:rsidR="00341020">
        <w:rPr>
          <w:rFonts w:ascii="Times New Roman" w:eastAsia="Times New Roman" w:hAnsi="Times New Roman" w:cs="Times New Roman"/>
          <w:sz w:val="24"/>
          <w:szCs w:val="24"/>
        </w:rPr>
        <w:t xml:space="preserve">to communicate with </w:t>
      </w:r>
      <w:r w:rsidR="00B53F4F">
        <w:rPr>
          <w:rFonts w:ascii="Times New Roman" w:eastAsia="Times New Roman" w:hAnsi="Times New Roman" w:cs="Times New Roman"/>
          <w:sz w:val="24"/>
          <w:szCs w:val="24"/>
        </w:rPr>
        <w:t xml:space="preserve">their </w:t>
      </w:r>
      <w:r w:rsidR="00341020">
        <w:rPr>
          <w:rFonts w:ascii="Times New Roman" w:eastAsia="Times New Roman" w:hAnsi="Times New Roman" w:cs="Times New Roman"/>
          <w:sz w:val="24"/>
          <w:szCs w:val="24"/>
        </w:rPr>
        <w:t xml:space="preserve">loved ones and professionals in the hospital. It also highlights the burden of the pandemic on healthcare professionals and how critically ill </w:t>
      </w:r>
      <w:r w:rsidR="00C10616">
        <w:rPr>
          <w:rFonts w:ascii="Times New Roman" w:eastAsia="Times New Roman" w:hAnsi="Times New Roman" w:cs="Times New Roman"/>
          <w:sz w:val="24"/>
          <w:szCs w:val="24"/>
        </w:rPr>
        <w:t xml:space="preserve">survivors </w:t>
      </w:r>
      <w:r w:rsidR="00341020">
        <w:rPr>
          <w:rFonts w:ascii="Times New Roman" w:eastAsia="Times New Roman" w:hAnsi="Times New Roman" w:cs="Times New Roman"/>
          <w:sz w:val="24"/>
          <w:szCs w:val="24"/>
        </w:rPr>
        <w:t xml:space="preserve">are slowly recovering, </w:t>
      </w:r>
      <w:r w:rsidR="00D76A32">
        <w:rPr>
          <w:rFonts w:ascii="Times New Roman" w:eastAsia="Times New Roman" w:hAnsi="Times New Roman" w:cs="Times New Roman"/>
          <w:sz w:val="24"/>
          <w:szCs w:val="24"/>
        </w:rPr>
        <w:t>towards</w:t>
      </w:r>
      <w:r w:rsidR="00341020">
        <w:rPr>
          <w:rFonts w:ascii="Times New Roman" w:eastAsia="Times New Roman" w:hAnsi="Times New Roman" w:cs="Times New Roman"/>
          <w:sz w:val="24"/>
          <w:szCs w:val="24"/>
        </w:rPr>
        <w:t xml:space="preserve"> a reframed “survivor identity”. </w:t>
      </w:r>
    </w:p>
    <w:p w14:paraId="35B0518C" w14:textId="1FC5382B" w:rsidR="005968AF" w:rsidRPr="005968AF" w:rsidRDefault="00C10616"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narrative of our triangulated voices fell into three themes during the journey from illness to recovery. C</w:t>
      </w:r>
      <w:r w:rsidR="005968AF">
        <w:rPr>
          <w:rFonts w:ascii="Times New Roman" w:eastAsia="Times New Roman" w:hAnsi="Times New Roman" w:cs="Times New Roman"/>
          <w:sz w:val="24"/>
          <w:szCs w:val="24"/>
        </w:rPr>
        <w:t xml:space="preserve">hallenges in accessing care in the </w:t>
      </w:r>
      <w:r w:rsidR="004D1BD2">
        <w:rPr>
          <w:rFonts w:ascii="Times New Roman" w:eastAsia="Times New Roman" w:hAnsi="Times New Roman" w:cs="Times New Roman"/>
          <w:sz w:val="24"/>
          <w:szCs w:val="24"/>
        </w:rPr>
        <w:t>beginning</w:t>
      </w:r>
      <w:r w:rsidR="005968AF">
        <w:rPr>
          <w:rFonts w:ascii="Times New Roman" w:eastAsia="Times New Roman" w:hAnsi="Times New Roman" w:cs="Times New Roman"/>
          <w:sz w:val="24"/>
          <w:szCs w:val="24"/>
        </w:rPr>
        <w:t xml:space="preserve"> of the pandemic, reported by </w:t>
      </w:r>
      <w:r>
        <w:rPr>
          <w:rFonts w:ascii="Times New Roman" w:eastAsia="Times New Roman" w:hAnsi="Times New Roman" w:cs="Times New Roman"/>
          <w:sz w:val="24"/>
          <w:szCs w:val="24"/>
        </w:rPr>
        <w:t xml:space="preserve">survivors </w:t>
      </w:r>
      <w:r w:rsidR="005968AF">
        <w:rPr>
          <w:rFonts w:ascii="Times New Roman" w:eastAsia="Times New Roman" w:hAnsi="Times New Roman" w:cs="Times New Roman"/>
          <w:sz w:val="24"/>
          <w:szCs w:val="24"/>
        </w:rPr>
        <w:t>and relatives in the first theme</w:t>
      </w:r>
      <w:r w:rsidR="00D76A32">
        <w:rPr>
          <w:rFonts w:ascii="Times New Roman" w:eastAsia="Times New Roman" w:hAnsi="Times New Roman" w:cs="Times New Roman"/>
          <w:sz w:val="24"/>
          <w:szCs w:val="24"/>
        </w:rPr>
        <w:t>,</w:t>
      </w:r>
      <w:r w:rsidR="005968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highlight the significant problems which continue to be experienced worldwide</w:t>
      </w:r>
      <w:r w:rsidR="005968AF">
        <w:rPr>
          <w:rFonts w:ascii="Times New Roman" w:eastAsia="Times New Roman" w:hAnsi="Times New Roman" w:cs="Times New Roman"/>
          <w:sz w:val="24"/>
          <w:szCs w:val="24"/>
        </w:rPr>
        <w:t xml:space="preserve">. A literature review by </w:t>
      </w:r>
      <w:r w:rsidR="005968AF" w:rsidRPr="004D1BD2">
        <w:rPr>
          <w:rFonts w:ascii="Times New Roman" w:eastAsia="Times New Roman" w:hAnsi="Times New Roman" w:cs="Times New Roman"/>
          <w:sz w:val="24"/>
          <w:szCs w:val="24"/>
          <w:highlight w:val="yellow"/>
        </w:rPr>
        <w:t>Kaplan (2020)</w:t>
      </w:r>
      <w:r w:rsidR="005968AF">
        <w:rPr>
          <w:rFonts w:ascii="Times New Roman" w:eastAsia="Times New Roman" w:hAnsi="Times New Roman" w:cs="Times New Roman"/>
          <w:sz w:val="24"/>
          <w:szCs w:val="24"/>
        </w:rPr>
        <w:t xml:space="preserve"> highlighted how the use of telecare expanded rapidly during the pandemic, providing an opportunity to evaluate these forms of health care. Our findings</w:t>
      </w:r>
      <w:r>
        <w:rPr>
          <w:rFonts w:ascii="Times New Roman" w:eastAsia="Times New Roman" w:hAnsi="Times New Roman" w:cs="Times New Roman"/>
          <w:sz w:val="24"/>
          <w:szCs w:val="24"/>
        </w:rPr>
        <w:t xml:space="preserve"> from the experience of the first wave</w:t>
      </w:r>
      <w:r w:rsidR="005968AF">
        <w:rPr>
          <w:rFonts w:ascii="Times New Roman" w:eastAsia="Times New Roman" w:hAnsi="Times New Roman" w:cs="Times New Roman"/>
          <w:sz w:val="24"/>
          <w:szCs w:val="24"/>
        </w:rPr>
        <w:t xml:space="preserve"> </w:t>
      </w:r>
      <w:r w:rsidR="00AB4109">
        <w:rPr>
          <w:rFonts w:ascii="Times New Roman" w:eastAsia="Times New Roman" w:hAnsi="Times New Roman" w:cs="Times New Roman"/>
          <w:sz w:val="24"/>
          <w:szCs w:val="24"/>
        </w:rPr>
        <w:t>suggest</w:t>
      </w:r>
      <w:r w:rsidR="005968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shortcomings</w:t>
      </w:r>
      <w:r w:rsidR="005968AF">
        <w:rPr>
          <w:rFonts w:ascii="Times New Roman" w:eastAsia="Times New Roman" w:hAnsi="Times New Roman" w:cs="Times New Roman"/>
          <w:sz w:val="24"/>
          <w:szCs w:val="24"/>
        </w:rPr>
        <w:t xml:space="preserve"> </w:t>
      </w:r>
      <w:r w:rsidR="004D1BD2">
        <w:rPr>
          <w:rFonts w:ascii="Times New Roman" w:eastAsia="Times New Roman" w:hAnsi="Times New Roman" w:cs="Times New Roman"/>
          <w:sz w:val="24"/>
          <w:szCs w:val="24"/>
        </w:rPr>
        <w:t>in remote</w:t>
      </w:r>
      <w:r w:rsidR="005968AF">
        <w:rPr>
          <w:rFonts w:ascii="Times New Roman" w:eastAsia="Times New Roman" w:hAnsi="Times New Roman" w:cs="Times New Roman"/>
          <w:sz w:val="24"/>
          <w:szCs w:val="24"/>
        </w:rPr>
        <w:t xml:space="preserve"> triage of patients</w:t>
      </w:r>
      <w:r>
        <w:rPr>
          <w:rFonts w:ascii="Times New Roman" w:eastAsia="Times New Roman" w:hAnsi="Times New Roman" w:cs="Times New Roman"/>
          <w:sz w:val="24"/>
          <w:szCs w:val="24"/>
        </w:rPr>
        <w:t xml:space="preserve">, though further study could elucidate whether these have subsequently been addressed. </w:t>
      </w:r>
      <w:r w:rsidR="004D1BD2">
        <w:rPr>
          <w:rFonts w:ascii="Times New Roman" w:eastAsia="Times New Roman" w:hAnsi="Times New Roman" w:cs="Times New Roman"/>
          <w:sz w:val="24"/>
          <w:szCs w:val="24"/>
        </w:rPr>
        <w:t xml:space="preserve"> </w:t>
      </w:r>
    </w:p>
    <w:p w14:paraId="482D10D6" w14:textId="00B2F777" w:rsidR="004D1BD2" w:rsidRPr="001B4137" w:rsidRDefault="001C76C5"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Communication, in theme two, was a key aspect all stakeholders wished to see improved and maximised in hospital.</w:t>
      </w:r>
      <w:r w:rsidR="00E40DAC">
        <w:rPr>
          <w:rFonts w:ascii="Times New Roman" w:eastAsia="Times New Roman" w:hAnsi="Times New Roman" w:cs="Times New Roman"/>
          <w:sz w:val="24"/>
          <w:szCs w:val="24"/>
        </w:rPr>
        <w:t xml:space="preserve"> </w:t>
      </w:r>
      <w:r w:rsidR="000E6D27">
        <w:rPr>
          <w:rFonts w:ascii="Times New Roman" w:eastAsia="Times New Roman" w:hAnsi="Times New Roman" w:cs="Times New Roman"/>
          <w:sz w:val="24"/>
          <w:szCs w:val="24"/>
        </w:rPr>
        <w:t>Having</w:t>
      </w:r>
      <w:r w:rsidR="00E40DAC">
        <w:rPr>
          <w:rFonts w:ascii="Times New Roman" w:eastAsia="Times New Roman" w:hAnsi="Times New Roman" w:cs="Times New Roman"/>
          <w:sz w:val="24"/>
          <w:szCs w:val="24"/>
        </w:rPr>
        <w:t xml:space="preserve"> a loved one on the bedside </w:t>
      </w:r>
      <w:r w:rsidR="000E6D27">
        <w:rPr>
          <w:rFonts w:ascii="Times New Roman" w:eastAsia="Times New Roman" w:hAnsi="Times New Roman" w:cs="Times New Roman"/>
          <w:sz w:val="24"/>
          <w:szCs w:val="24"/>
        </w:rPr>
        <w:t>is a common</w:t>
      </w:r>
      <w:r w:rsidR="00E40DAC">
        <w:rPr>
          <w:rFonts w:ascii="Times New Roman" w:eastAsia="Times New Roman" w:hAnsi="Times New Roman" w:cs="Times New Roman"/>
          <w:sz w:val="24"/>
          <w:szCs w:val="24"/>
        </w:rPr>
        <w:t xml:space="preserve"> first memor</w:t>
      </w:r>
      <w:r w:rsidR="000E6D27">
        <w:rPr>
          <w:rFonts w:ascii="Times New Roman" w:eastAsia="Times New Roman" w:hAnsi="Times New Roman" w:cs="Times New Roman"/>
          <w:sz w:val="24"/>
          <w:szCs w:val="24"/>
        </w:rPr>
        <w:t>y</w:t>
      </w:r>
      <w:r w:rsidR="00E40DAC">
        <w:rPr>
          <w:rFonts w:ascii="Times New Roman" w:eastAsia="Times New Roman" w:hAnsi="Times New Roman" w:cs="Times New Roman"/>
          <w:sz w:val="24"/>
          <w:szCs w:val="24"/>
        </w:rPr>
        <w:t xml:space="preserve"> of critical care survivors (</w:t>
      </w:r>
      <w:r w:rsidR="00E40DAC" w:rsidRPr="00E40DAC">
        <w:rPr>
          <w:rFonts w:ascii="Times New Roman" w:eastAsia="Times New Roman" w:hAnsi="Times New Roman" w:cs="Times New Roman"/>
          <w:sz w:val="24"/>
          <w:szCs w:val="24"/>
          <w:highlight w:val="yellow"/>
        </w:rPr>
        <w:t>Corner et al., 2019</w:t>
      </w:r>
      <w:r w:rsidR="00E40DAC">
        <w:rPr>
          <w:rFonts w:ascii="Times New Roman" w:eastAsia="Times New Roman" w:hAnsi="Times New Roman" w:cs="Times New Roman"/>
          <w:sz w:val="24"/>
          <w:szCs w:val="24"/>
        </w:rPr>
        <w:t xml:space="preserve">). </w:t>
      </w:r>
      <w:r w:rsidR="00370DD0">
        <w:rPr>
          <w:rFonts w:ascii="Times New Roman" w:eastAsia="Times New Roman" w:hAnsi="Times New Roman" w:cs="Times New Roman"/>
          <w:sz w:val="24"/>
          <w:szCs w:val="24"/>
        </w:rPr>
        <w:t>T</w:t>
      </w:r>
      <w:r w:rsidR="00E40DAC">
        <w:rPr>
          <w:rFonts w:ascii="Times New Roman" w:eastAsia="Times New Roman" w:hAnsi="Times New Roman" w:cs="Times New Roman"/>
          <w:sz w:val="24"/>
          <w:szCs w:val="24"/>
        </w:rPr>
        <w:t xml:space="preserve">he inability to have close contact with relatives </w:t>
      </w:r>
      <w:r w:rsidR="00370DD0">
        <w:rPr>
          <w:rFonts w:ascii="Times New Roman" w:eastAsia="Times New Roman" w:hAnsi="Times New Roman" w:cs="Times New Roman"/>
          <w:sz w:val="24"/>
          <w:szCs w:val="24"/>
        </w:rPr>
        <w:t xml:space="preserve">during hospital admissions was a great challenge </w:t>
      </w:r>
      <w:r>
        <w:rPr>
          <w:rFonts w:ascii="Times New Roman" w:eastAsia="Times New Roman" w:hAnsi="Times New Roman" w:cs="Times New Roman"/>
          <w:sz w:val="24"/>
          <w:szCs w:val="24"/>
        </w:rPr>
        <w:t>reported in this study, but also in other parts of the world</w:t>
      </w:r>
      <w:r w:rsidR="00A841FE">
        <w:rPr>
          <w:rFonts w:ascii="Times New Roman" w:eastAsia="Times New Roman" w:hAnsi="Times New Roman" w:cs="Times New Roman"/>
          <w:sz w:val="24"/>
          <w:szCs w:val="24"/>
        </w:rPr>
        <w:t xml:space="preserve"> (</w:t>
      </w:r>
      <w:proofErr w:type="spellStart"/>
      <w:r w:rsidR="00A841FE" w:rsidRPr="00A841FE">
        <w:rPr>
          <w:rFonts w:ascii="Times New Roman" w:eastAsia="Times New Roman" w:hAnsi="Times New Roman" w:cs="Times New Roman"/>
          <w:sz w:val="24"/>
          <w:szCs w:val="24"/>
          <w:highlight w:val="yellow"/>
        </w:rPr>
        <w:t>Su</w:t>
      </w:r>
      <w:proofErr w:type="spellEnd"/>
      <w:r w:rsidR="00A841FE" w:rsidRPr="00A841FE">
        <w:rPr>
          <w:rFonts w:ascii="Times New Roman" w:eastAsia="Times New Roman" w:hAnsi="Times New Roman" w:cs="Times New Roman"/>
          <w:sz w:val="24"/>
          <w:szCs w:val="24"/>
          <w:highlight w:val="yellow"/>
        </w:rPr>
        <w:t xml:space="preserve"> et al 2021; </w:t>
      </w:r>
      <w:proofErr w:type="spellStart"/>
      <w:r w:rsidR="00A841FE" w:rsidRPr="00A841FE">
        <w:rPr>
          <w:rFonts w:ascii="Times New Roman" w:eastAsia="Times New Roman" w:hAnsi="Times New Roman" w:cs="Times New Roman"/>
          <w:sz w:val="24"/>
          <w:szCs w:val="24"/>
          <w:highlight w:val="yellow"/>
        </w:rPr>
        <w:t>Norouzadeh</w:t>
      </w:r>
      <w:proofErr w:type="spellEnd"/>
      <w:r w:rsidR="00A841FE" w:rsidRPr="00A841FE">
        <w:rPr>
          <w:rFonts w:ascii="Times New Roman" w:eastAsia="Times New Roman" w:hAnsi="Times New Roman" w:cs="Times New Roman"/>
          <w:sz w:val="24"/>
          <w:szCs w:val="24"/>
          <w:highlight w:val="yellow"/>
        </w:rPr>
        <w:t xml:space="preserve"> et al., 2021</w:t>
      </w:r>
      <w:r w:rsidR="00A841FE">
        <w:rPr>
          <w:rFonts w:ascii="Times New Roman" w:eastAsia="Times New Roman" w:hAnsi="Times New Roman" w:cs="Times New Roman"/>
          <w:sz w:val="24"/>
          <w:szCs w:val="24"/>
        </w:rPr>
        <w:t xml:space="preserve">). </w:t>
      </w:r>
      <w:r w:rsidR="00370DD0">
        <w:rPr>
          <w:rFonts w:ascii="Times New Roman" w:eastAsia="Times New Roman" w:hAnsi="Times New Roman" w:cs="Times New Roman"/>
          <w:sz w:val="24"/>
          <w:szCs w:val="24"/>
        </w:rPr>
        <w:t>Maximising</w:t>
      </w:r>
      <w:r w:rsidR="00A841FE">
        <w:rPr>
          <w:rFonts w:ascii="Times New Roman" w:eastAsia="Times New Roman" w:hAnsi="Times New Roman" w:cs="Times New Roman"/>
          <w:sz w:val="24"/>
          <w:szCs w:val="24"/>
        </w:rPr>
        <w:t xml:space="preserve"> communication and contact with loved ones should remain a high priority. </w:t>
      </w:r>
      <w:r w:rsidR="005377F0">
        <w:rPr>
          <w:rFonts w:ascii="Times New Roman" w:eastAsia="Times New Roman" w:hAnsi="Times New Roman" w:cs="Times New Roman"/>
          <w:sz w:val="24"/>
          <w:szCs w:val="24"/>
        </w:rPr>
        <w:t xml:space="preserve">In </w:t>
      </w:r>
      <w:r w:rsidR="005B34E9">
        <w:rPr>
          <w:rFonts w:ascii="Times New Roman" w:eastAsia="Times New Roman" w:hAnsi="Times New Roman" w:cs="Times New Roman"/>
          <w:sz w:val="24"/>
          <w:szCs w:val="24"/>
        </w:rPr>
        <w:t xml:space="preserve">the </w:t>
      </w:r>
      <w:r w:rsidR="005377F0">
        <w:rPr>
          <w:rFonts w:ascii="Times New Roman" w:eastAsia="Times New Roman" w:hAnsi="Times New Roman" w:cs="Times New Roman"/>
          <w:sz w:val="24"/>
          <w:szCs w:val="24"/>
        </w:rPr>
        <w:t xml:space="preserve">absence of family, professionals described the added </w:t>
      </w:r>
      <w:r w:rsidR="00370DD0">
        <w:rPr>
          <w:rFonts w:ascii="Times New Roman" w:eastAsia="Times New Roman" w:hAnsi="Times New Roman" w:cs="Times New Roman"/>
          <w:sz w:val="24"/>
          <w:szCs w:val="24"/>
        </w:rPr>
        <w:t>responsibility</w:t>
      </w:r>
      <w:r w:rsidR="005377F0">
        <w:rPr>
          <w:rFonts w:ascii="Times New Roman" w:eastAsia="Times New Roman" w:hAnsi="Times New Roman" w:cs="Times New Roman"/>
          <w:sz w:val="24"/>
          <w:szCs w:val="24"/>
        </w:rPr>
        <w:t xml:space="preserve"> of providing emotional support to survivors. This and other burdens on professionals</w:t>
      </w:r>
      <w:r w:rsidR="00370DD0">
        <w:rPr>
          <w:rFonts w:ascii="Times New Roman" w:eastAsia="Times New Roman" w:hAnsi="Times New Roman" w:cs="Times New Roman"/>
          <w:sz w:val="24"/>
          <w:szCs w:val="24"/>
        </w:rPr>
        <w:t xml:space="preserve">, described in theme two, </w:t>
      </w:r>
      <w:r w:rsidR="00A3463F">
        <w:rPr>
          <w:rFonts w:ascii="Times New Roman" w:eastAsia="Times New Roman" w:hAnsi="Times New Roman" w:cs="Times New Roman"/>
          <w:sz w:val="24"/>
          <w:szCs w:val="24"/>
        </w:rPr>
        <w:t xml:space="preserve">are </w:t>
      </w:r>
      <w:r w:rsidR="00370DD0">
        <w:rPr>
          <w:rFonts w:ascii="Times New Roman" w:eastAsia="Times New Roman" w:hAnsi="Times New Roman" w:cs="Times New Roman"/>
          <w:sz w:val="24"/>
          <w:szCs w:val="24"/>
        </w:rPr>
        <w:t>in line with those reported</w:t>
      </w:r>
      <w:r w:rsidR="00A3463F">
        <w:rPr>
          <w:rFonts w:ascii="Times New Roman" w:eastAsia="Times New Roman" w:hAnsi="Times New Roman" w:cs="Times New Roman"/>
          <w:sz w:val="24"/>
          <w:szCs w:val="24"/>
        </w:rPr>
        <w:t xml:space="preserve"> in other qualitative studies (</w:t>
      </w:r>
      <w:r w:rsidR="00A3463F" w:rsidRPr="00A3463F">
        <w:rPr>
          <w:rFonts w:ascii="Times New Roman" w:eastAsia="Times New Roman" w:hAnsi="Times New Roman" w:cs="Times New Roman"/>
          <w:sz w:val="24"/>
          <w:szCs w:val="24"/>
          <w:highlight w:val="yellow"/>
        </w:rPr>
        <w:t>Liu et al., 2020; Leigh et al 21;</w:t>
      </w:r>
      <w:r w:rsidR="00A3463F" w:rsidRPr="00A3463F">
        <w:rPr>
          <w:highlight w:val="yellow"/>
        </w:rPr>
        <w:t xml:space="preserve"> </w:t>
      </w:r>
      <w:r w:rsidR="00A3463F" w:rsidRPr="00A3463F">
        <w:rPr>
          <w:rFonts w:ascii="Times New Roman" w:eastAsia="Times New Roman" w:hAnsi="Times New Roman" w:cs="Times New Roman"/>
          <w:sz w:val="24"/>
          <w:szCs w:val="24"/>
          <w:highlight w:val="yellow"/>
        </w:rPr>
        <w:t>Bennett et al., 2020</w:t>
      </w:r>
      <w:r w:rsidR="00A3463F">
        <w:rPr>
          <w:rFonts w:ascii="Times New Roman" w:eastAsia="Times New Roman" w:hAnsi="Times New Roman" w:cs="Times New Roman"/>
          <w:sz w:val="24"/>
          <w:szCs w:val="24"/>
        </w:rPr>
        <w:t>)</w:t>
      </w:r>
      <w:r w:rsidR="00370DD0">
        <w:rPr>
          <w:rFonts w:ascii="Times New Roman" w:eastAsia="Times New Roman" w:hAnsi="Times New Roman" w:cs="Times New Roman"/>
          <w:sz w:val="24"/>
          <w:szCs w:val="24"/>
        </w:rPr>
        <w:t xml:space="preserve">, </w:t>
      </w:r>
      <w:r w:rsidR="000D3D07">
        <w:rPr>
          <w:rFonts w:ascii="Times New Roman" w:eastAsia="Times New Roman" w:hAnsi="Times New Roman" w:cs="Times New Roman"/>
          <w:sz w:val="24"/>
          <w:szCs w:val="24"/>
        </w:rPr>
        <w:t xml:space="preserve">adding to the body of evidence </w:t>
      </w:r>
      <w:r w:rsidR="006F712B">
        <w:rPr>
          <w:rFonts w:ascii="Times New Roman" w:eastAsia="Times New Roman" w:hAnsi="Times New Roman" w:cs="Times New Roman"/>
          <w:sz w:val="24"/>
          <w:szCs w:val="24"/>
        </w:rPr>
        <w:t>documenting</w:t>
      </w:r>
      <w:r w:rsidR="000D3D07">
        <w:rPr>
          <w:rFonts w:ascii="Times New Roman" w:eastAsia="Times New Roman" w:hAnsi="Times New Roman" w:cs="Times New Roman"/>
          <w:sz w:val="24"/>
          <w:szCs w:val="24"/>
        </w:rPr>
        <w:t xml:space="preserve"> the efforts of those </w:t>
      </w:r>
      <w:r w:rsidR="005B34E9">
        <w:rPr>
          <w:rFonts w:ascii="Times New Roman" w:eastAsia="Times New Roman" w:hAnsi="Times New Roman" w:cs="Times New Roman"/>
          <w:sz w:val="24"/>
          <w:szCs w:val="24"/>
        </w:rPr>
        <w:t>o</w:t>
      </w:r>
      <w:r w:rsidR="000D3D07">
        <w:rPr>
          <w:rFonts w:ascii="Times New Roman" w:eastAsia="Times New Roman" w:hAnsi="Times New Roman" w:cs="Times New Roman"/>
          <w:sz w:val="24"/>
          <w:szCs w:val="24"/>
        </w:rPr>
        <w:t>n the frontline of the pandemic</w:t>
      </w:r>
      <w:r w:rsidR="00A3463F">
        <w:rPr>
          <w:rFonts w:ascii="Times New Roman" w:eastAsia="Times New Roman" w:hAnsi="Times New Roman" w:cs="Times New Roman"/>
          <w:sz w:val="24"/>
          <w:szCs w:val="24"/>
        </w:rPr>
        <w:t xml:space="preserve">.  </w:t>
      </w:r>
    </w:p>
    <w:p w14:paraId="71E3E88B" w14:textId="71FB17AF" w:rsidR="00F811DA" w:rsidRDefault="006F712B"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the third theme </w:t>
      </w:r>
      <w:r w:rsidR="000D3D07">
        <w:rPr>
          <w:rFonts w:ascii="Times New Roman" w:eastAsia="Times New Roman" w:hAnsi="Times New Roman" w:cs="Times New Roman"/>
          <w:sz w:val="24"/>
          <w:szCs w:val="24"/>
        </w:rPr>
        <w:t>addressed the returning home and the assumed “survivor identity”</w:t>
      </w:r>
      <w:r>
        <w:rPr>
          <w:rFonts w:ascii="Times New Roman" w:eastAsia="Times New Roman" w:hAnsi="Times New Roman" w:cs="Times New Roman"/>
          <w:sz w:val="24"/>
          <w:szCs w:val="24"/>
        </w:rPr>
        <w:t xml:space="preserve">. The concept of “survivor identity” is well established in the </w:t>
      </w:r>
      <w:r w:rsidR="00E6015E">
        <w:rPr>
          <w:rFonts w:ascii="Times New Roman" w:eastAsia="Times New Roman" w:hAnsi="Times New Roman" w:cs="Times New Roman"/>
          <w:sz w:val="24"/>
          <w:szCs w:val="24"/>
        </w:rPr>
        <w:t xml:space="preserve">cancer </w:t>
      </w:r>
      <w:r>
        <w:rPr>
          <w:rFonts w:ascii="Times New Roman" w:eastAsia="Times New Roman" w:hAnsi="Times New Roman" w:cs="Times New Roman"/>
          <w:sz w:val="24"/>
          <w:szCs w:val="24"/>
        </w:rPr>
        <w:t>literature (</w:t>
      </w:r>
      <w:r w:rsidRPr="006F712B">
        <w:rPr>
          <w:rFonts w:ascii="Times New Roman" w:eastAsia="Times New Roman" w:hAnsi="Times New Roman" w:cs="Times New Roman"/>
          <w:sz w:val="24"/>
          <w:szCs w:val="24"/>
          <w:highlight w:val="yellow"/>
        </w:rPr>
        <w:t>refs</w:t>
      </w:r>
      <w:r>
        <w:rPr>
          <w:rFonts w:ascii="Times New Roman" w:eastAsia="Times New Roman" w:hAnsi="Times New Roman" w:cs="Times New Roman"/>
          <w:sz w:val="24"/>
          <w:szCs w:val="24"/>
        </w:rPr>
        <w:t>) and it has recently been explored in critical care survivors in general (</w:t>
      </w:r>
      <w:r w:rsidRPr="00F22CA2">
        <w:rPr>
          <w:rFonts w:ascii="Times New Roman" w:eastAsia="Times New Roman" w:hAnsi="Times New Roman" w:cs="Times New Roman"/>
          <w:sz w:val="24"/>
          <w:szCs w:val="24"/>
          <w:highlight w:val="yellow"/>
        </w:rPr>
        <w:t xml:space="preserve">Corner et al., 2019 and </w:t>
      </w:r>
      <w:r w:rsidR="00F22CA2" w:rsidRPr="00F22CA2">
        <w:rPr>
          <w:rFonts w:ascii="Times New Roman" w:eastAsia="Times New Roman" w:hAnsi="Times New Roman" w:cs="Times New Roman"/>
          <w:sz w:val="24"/>
          <w:szCs w:val="24"/>
          <w:highlight w:val="yellow"/>
        </w:rPr>
        <w:t xml:space="preserve">Kean et al., </w:t>
      </w:r>
      <w:commentRangeStart w:id="46"/>
      <w:r w:rsidR="00F22CA2" w:rsidRPr="00F22CA2">
        <w:rPr>
          <w:rFonts w:ascii="Times New Roman" w:eastAsia="Times New Roman" w:hAnsi="Times New Roman" w:cs="Times New Roman"/>
          <w:sz w:val="24"/>
          <w:szCs w:val="24"/>
          <w:highlight w:val="yellow"/>
        </w:rPr>
        <w:t>2016</w:t>
      </w:r>
      <w:commentRangeEnd w:id="46"/>
      <w:r w:rsidR="005B34E9">
        <w:rPr>
          <w:rStyle w:val="CommentReference"/>
        </w:rPr>
        <w:commentReference w:id="46"/>
      </w:r>
      <w:r w:rsidR="00F22C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42545" w:rsidRPr="00E6015E">
        <w:rPr>
          <w:rFonts w:ascii="Times New Roman" w:eastAsia="Times New Roman" w:hAnsi="Times New Roman" w:cs="Times New Roman"/>
          <w:sz w:val="24"/>
          <w:szCs w:val="24"/>
          <w:highlight w:val="yellow"/>
        </w:rPr>
        <w:t>Kean et al., 2016</w:t>
      </w:r>
      <w:r w:rsidR="00A42545">
        <w:rPr>
          <w:rFonts w:ascii="Times New Roman" w:eastAsia="Times New Roman" w:hAnsi="Times New Roman" w:cs="Times New Roman"/>
          <w:sz w:val="24"/>
          <w:szCs w:val="24"/>
        </w:rPr>
        <w:t xml:space="preserve"> describe “survivorship” as a different concept to “recovery”. Recovery implies being “cured” and back to life as it was, prior to illness. “</w:t>
      </w:r>
      <w:r w:rsidR="0089576A">
        <w:rPr>
          <w:rFonts w:ascii="Times New Roman" w:eastAsia="Times New Roman" w:hAnsi="Times New Roman" w:cs="Times New Roman"/>
          <w:sz w:val="24"/>
          <w:szCs w:val="24"/>
        </w:rPr>
        <w:t>S</w:t>
      </w:r>
      <w:r w:rsidR="00A42545">
        <w:rPr>
          <w:rFonts w:ascii="Times New Roman" w:eastAsia="Times New Roman" w:hAnsi="Times New Roman" w:cs="Times New Roman"/>
          <w:sz w:val="24"/>
          <w:szCs w:val="24"/>
        </w:rPr>
        <w:t>urvivorship” means re-engaging with a life that is different. Interestingly</w:t>
      </w:r>
      <w:r w:rsidR="00E6015E">
        <w:rPr>
          <w:rFonts w:ascii="Times New Roman" w:eastAsia="Times New Roman" w:hAnsi="Times New Roman" w:cs="Times New Roman"/>
          <w:sz w:val="24"/>
          <w:szCs w:val="24"/>
        </w:rPr>
        <w:t>,</w:t>
      </w:r>
      <w:r w:rsidR="00A42545">
        <w:rPr>
          <w:rFonts w:ascii="Times New Roman" w:eastAsia="Times New Roman" w:hAnsi="Times New Roman" w:cs="Times New Roman"/>
          <w:sz w:val="24"/>
          <w:szCs w:val="24"/>
        </w:rPr>
        <w:t xml:space="preserve"> the participants in this stu</w:t>
      </w:r>
      <w:r w:rsidR="00AD6F29">
        <w:rPr>
          <w:rFonts w:ascii="Times New Roman" w:eastAsia="Times New Roman" w:hAnsi="Times New Roman" w:cs="Times New Roman"/>
          <w:sz w:val="24"/>
          <w:szCs w:val="24"/>
        </w:rPr>
        <w:t>dy told narratives of “survivorship”</w:t>
      </w:r>
      <w:r w:rsidR="0089576A">
        <w:rPr>
          <w:rFonts w:ascii="Times New Roman" w:eastAsia="Times New Roman" w:hAnsi="Times New Roman" w:cs="Times New Roman"/>
          <w:sz w:val="24"/>
          <w:szCs w:val="24"/>
        </w:rPr>
        <w:t>, as their recovery is yet to be complete</w:t>
      </w:r>
      <w:r w:rsidR="00E6015E">
        <w:rPr>
          <w:rFonts w:ascii="Times New Roman" w:eastAsia="Times New Roman" w:hAnsi="Times New Roman" w:cs="Times New Roman"/>
          <w:sz w:val="24"/>
          <w:szCs w:val="24"/>
        </w:rPr>
        <w:t>d</w:t>
      </w:r>
      <w:r w:rsidR="00AD6F29">
        <w:rPr>
          <w:rFonts w:ascii="Times New Roman" w:eastAsia="Times New Roman" w:hAnsi="Times New Roman" w:cs="Times New Roman"/>
          <w:sz w:val="24"/>
          <w:szCs w:val="24"/>
        </w:rPr>
        <w:t xml:space="preserve">. </w:t>
      </w:r>
      <w:r w:rsidR="0089576A" w:rsidRPr="001C76C5">
        <w:rPr>
          <w:rFonts w:ascii="Times New Roman" w:eastAsia="Times New Roman" w:hAnsi="Times New Roman" w:cs="Times New Roman"/>
          <w:sz w:val="24"/>
          <w:szCs w:val="24"/>
          <w:highlight w:val="yellow"/>
        </w:rPr>
        <w:t>Corner et al., 2019</w:t>
      </w:r>
      <w:r w:rsidR="0089576A">
        <w:rPr>
          <w:rFonts w:ascii="Times New Roman" w:eastAsia="Times New Roman" w:hAnsi="Times New Roman" w:cs="Times New Roman"/>
          <w:sz w:val="24"/>
          <w:szCs w:val="24"/>
        </w:rPr>
        <w:t xml:space="preserve"> theorised the rehabilitation journeys post critical illness, as a process of “recalibration” for survivors, in which they adjust their </w:t>
      </w:r>
      <w:r w:rsidR="00AD6F29">
        <w:rPr>
          <w:rFonts w:ascii="Times New Roman" w:eastAsia="Times New Roman" w:hAnsi="Times New Roman" w:cs="Times New Roman"/>
          <w:sz w:val="24"/>
          <w:szCs w:val="24"/>
        </w:rPr>
        <w:t xml:space="preserve">current and futures selves to </w:t>
      </w:r>
      <w:r w:rsidR="0089576A">
        <w:rPr>
          <w:rFonts w:ascii="Times New Roman" w:eastAsia="Times New Roman" w:hAnsi="Times New Roman" w:cs="Times New Roman"/>
          <w:sz w:val="24"/>
          <w:szCs w:val="24"/>
        </w:rPr>
        <w:t xml:space="preserve">a </w:t>
      </w:r>
      <w:r w:rsidR="00AD6F29">
        <w:rPr>
          <w:rFonts w:ascii="Times New Roman" w:eastAsia="Times New Roman" w:hAnsi="Times New Roman" w:cs="Times New Roman"/>
          <w:sz w:val="24"/>
          <w:szCs w:val="24"/>
        </w:rPr>
        <w:t xml:space="preserve">new reality. </w:t>
      </w:r>
      <w:r w:rsidR="0084520B">
        <w:rPr>
          <w:rFonts w:ascii="Times New Roman" w:eastAsia="Times New Roman" w:hAnsi="Times New Roman" w:cs="Times New Roman"/>
          <w:sz w:val="24"/>
          <w:szCs w:val="24"/>
        </w:rPr>
        <w:t xml:space="preserve">The data here presented </w:t>
      </w:r>
      <w:r w:rsidR="00E6015E">
        <w:rPr>
          <w:rFonts w:ascii="Times New Roman" w:eastAsia="Times New Roman" w:hAnsi="Times New Roman" w:cs="Times New Roman"/>
          <w:sz w:val="24"/>
          <w:szCs w:val="24"/>
        </w:rPr>
        <w:t>may suggest</w:t>
      </w:r>
      <w:r w:rsidR="0084520B">
        <w:rPr>
          <w:rFonts w:ascii="Times New Roman" w:eastAsia="Times New Roman" w:hAnsi="Times New Roman" w:cs="Times New Roman"/>
          <w:sz w:val="24"/>
          <w:szCs w:val="24"/>
        </w:rPr>
        <w:t xml:space="preserve"> how the process of “recalibration” post critical illness was made more challenging during the pandemic</w:t>
      </w:r>
      <w:r w:rsidR="00E6015E">
        <w:rPr>
          <w:rFonts w:ascii="Times New Roman" w:eastAsia="Times New Roman" w:hAnsi="Times New Roman" w:cs="Times New Roman"/>
          <w:sz w:val="24"/>
          <w:szCs w:val="24"/>
        </w:rPr>
        <w:t xml:space="preserve">, as professionals were not able to guide survivors </w:t>
      </w:r>
      <w:r w:rsidR="005B34E9">
        <w:rPr>
          <w:rFonts w:ascii="Times New Roman" w:eastAsia="Times New Roman" w:hAnsi="Times New Roman" w:cs="Times New Roman"/>
          <w:sz w:val="24"/>
          <w:szCs w:val="24"/>
        </w:rPr>
        <w:t xml:space="preserve">regarding </w:t>
      </w:r>
      <w:r w:rsidR="00E6015E">
        <w:rPr>
          <w:rFonts w:ascii="Times New Roman" w:eastAsia="Times New Roman" w:hAnsi="Times New Roman" w:cs="Times New Roman"/>
          <w:sz w:val="24"/>
          <w:szCs w:val="24"/>
        </w:rPr>
        <w:t>what to expect and relatives might have struggle to readjust their own expectations after the shock of seeing their loved one face to face for the first time on the day of discharge</w:t>
      </w:r>
      <w:r w:rsidR="00AD6F29">
        <w:rPr>
          <w:rFonts w:ascii="Times New Roman" w:eastAsia="Times New Roman" w:hAnsi="Times New Roman" w:cs="Times New Roman"/>
          <w:sz w:val="24"/>
          <w:szCs w:val="24"/>
        </w:rPr>
        <w:t xml:space="preserve">. </w:t>
      </w:r>
      <w:r w:rsidR="00E6015E">
        <w:rPr>
          <w:rFonts w:ascii="Times New Roman" w:eastAsia="Times New Roman" w:hAnsi="Times New Roman" w:cs="Times New Roman"/>
          <w:sz w:val="24"/>
          <w:szCs w:val="24"/>
        </w:rPr>
        <w:t>T</w:t>
      </w:r>
      <w:r w:rsidR="00CC3158">
        <w:rPr>
          <w:rFonts w:ascii="Times New Roman" w:eastAsia="Times New Roman" w:hAnsi="Times New Roman" w:cs="Times New Roman"/>
          <w:sz w:val="24"/>
          <w:szCs w:val="24"/>
        </w:rPr>
        <w:t>he</w:t>
      </w:r>
      <w:r w:rsidR="009F0229">
        <w:rPr>
          <w:rFonts w:ascii="Times New Roman" w:eastAsia="Times New Roman" w:hAnsi="Times New Roman" w:cs="Times New Roman"/>
          <w:sz w:val="24"/>
          <w:szCs w:val="24"/>
        </w:rPr>
        <w:t xml:space="preserve"> process of creating a survivor identity has been linked to better mental health a</w:t>
      </w:r>
      <w:r w:rsidR="00E6015E">
        <w:rPr>
          <w:rFonts w:ascii="Times New Roman" w:eastAsia="Times New Roman" w:hAnsi="Times New Roman" w:cs="Times New Roman"/>
          <w:sz w:val="24"/>
          <w:szCs w:val="24"/>
        </w:rPr>
        <w:t xml:space="preserve">s well as </w:t>
      </w:r>
      <w:r w:rsidR="009F0229">
        <w:rPr>
          <w:rFonts w:ascii="Times New Roman" w:eastAsia="Times New Roman" w:hAnsi="Times New Roman" w:cs="Times New Roman"/>
          <w:sz w:val="24"/>
          <w:szCs w:val="24"/>
        </w:rPr>
        <w:t xml:space="preserve">engagement in health promotion </w:t>
      </w:r>
      <w:r w:rsidR="00CC3158">
        <w:rPr>
          <w:rFonts w:ascii="Times New Roman" w:eastAsia="Times New Roman" w:hAnsi="Times New Roman" w:cs="Times New Roman"/>
          <w:sz w:val="24"/>
          <w:szCs w:val="24"/>
        </w:rPr>
        <w:t>activities (</w:t>
      </w:r>
      <w:proofErr w:type="spellStart"/>
      <w:r w:rsidR="00CC3158" w:rsidRPr="00CC3158">
        <w:rPr>
          <w:rFonts w:ascii="Times New Roman" w:eastAsia="Times New Roman" w:hAnsi="Times New Roman" w:cs="Times New Roman"/>
          <w:sz w:val="24"/>
          <w:szCs w:val="24"/>
          <w:highlight w:val="yellow"/>
        </w:rPr>
        <w:t>Deimling</w:t>
      </w:r>
      <w:proofErr w:type="spellEnd"/>
      <w:r w:rsidR="00CC3158" w:rsidRPr="00CC3158">
        <w:rPr>
          <w:rFonts w:ascii="Times New Roman" w:eastAsia="Times New Roman" w:hAnsi="Times New Roman" w:cs="Times New Roman"/>
          <w:sz w:val="24"/>
          <w:szCs w:val="24"/>
          <w:highlight w:val="yellow"/>
        </w:rPr>
        <w:t xml:space="preserve"> et al., 2007</w:t>
      </w:r>
      <w:r w:rsidR="00CC3158">
        <w:rPr>
          <w:rFonts w:ascii="Times New Roman" w:eastAsia="Times New Roman" w:hAnsi="Times New Roman" w:cs="Times New Roman"/>
          <w:sz w:val="24"/>
          <w:szCs w:val="24"/>
        </w:rPr>
        <w:t>). Survivorship i</w:t>
      </w:r>
      <w:r w:rsidR="00E6015E">
        <w:rPr>
          <w:rFonts w:ascii="Times New Roman" w:eastAsia="Times New Roman" w:hAnsi="Times New Roman" w:cs="Times New Roman"/>
          <w:sz w:val="24"/>
          <w:szCs w:val="24"/>
        </w:rPr>
        <w:t>n</w:t>
      </w:r>
      <w:r w:rsidR="00CC3158">
        <w:rPr>
          <w:rFonts w:ascii="Times New Roman" w:eastAsia="Times New Roman" w:hAnsi="Times New Roman" w:cs="Times New Roman"/>
          <w:sz w:val="24"/>
          <w:szCs w:val="24"/>
        </w:rPr>
        <w:t xml:space="preserve"> severe </w:t>
      </w:r>
      <w:r w:rsidR="001C76C5">
        <w:rPr>
          <w:rFonts w:ascii="Times New Roman" w:eastAsia="Times New Roman" w:hAnsi="Times New Roman" w:cs="Times New Roman"/>
          <w:sz w:val="24"/>
          <w:szCs w:val="24"/>
        </w:rPr>
        <w:t>COVID-19 might therefore be an important concept to promote by health professionals and in public health messages.</w:t>
      </w:r>
    </w:p>
    <w:p w14:paraId="33C8B51B" w14:textId="7D4A3073" w:rsidR="00F437E6" w:rsidRPr="00114AEB" w:rsidRDefault="00C21DC0" w:rsidP="00C70CBD">
      <w:pPr>
        <w:spacing w:line="360" w:lineRule="auto"/>
        <w:rPr>
          <w:rFonts w:ascii="Times New Roman" w:eastAsia="Times New Roman" w:hAnsi="Times New Roman" w:cs="Times New Roman"/>
          <w:sz w:val="24"/>
          <w:szCs w:val="24"/>
          <w:u w:val="single"/>
        </w:rPr>
      </w:pPr>
      <w:r w:rsidRPr="00114AEB">
        <w:rPr>
          <w:rFonts w:ascii="Times New Roman" w:eastAsia="Times New Roman" w:hAnsi="Times New Roman" w:cs="Times New Roman"/>
          <w:sz w:val="24"/>
          <w:szCs w:val="24"/>
          <w:u w:val="single"/>
        </w:rPr>
        <w:t>Strengths and limita</w:t>
      </w:r>
      <w:r w:rsidR="00F437E6" w:rsidRPr="00114AEB">
        <w:rPr>
          <w:rFonts w:ascii="Times New Roman" w:eastAsia="Times New Roman" w:hAnsi="Times New Roman" w:cs="Times New Roman"/>
          <w:sz w:val="24"/>
          <w:szCs w:val="24"/>
          <w:u w:val="single"/>
        </w:rPr>
        <w:t>tions</w:t>
      </w:r>
    </w:p>
    <w:p w14:paraId="1FFCB467" w14:textId="0928265F" w:rsidR="00F437E6" w:rsidRDefault="00387ACB"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Interprofessional </w:t>
      </w:r>
      <w:r w:rsidRPr="00387ACB">
        <w:rPr>
          <w:rFonts w:ascii="Times New Roman" w:eastAsia="Times New Roman" w:hAnsi="Times New Roman" w:cs="Times New Roman"/>
          <w:sz w:val="24"/>
          <w:szCs w:val="24"/>
        </w:rPr>
        <w:t xml:space="preserve">teamwork </w:t>
      </w:r>
      <w:r w:rsidR="001C76C5">
        <w:rPr>
          <w:rFonts w:ascii="Times New Roman" w:eastAsia="Times New Roman" w:hAnsi="Times New Roman" w:cs="Times New Roman"/>
          <w:sz w:val="24"/>
          <w:szCs w:val="24"/>
        </w:rPr>
        <w:t>and active engagement of relatives has been reported as essential to the rehabilitation o</w:t>
      </w:r>
      <w:r w:rsidR="00E6015E">
        <w:rPr>
          <w:rFonts w:ascii="Times New Roman" w:eastAsia="Times New Roman" w:hAnsi="Times New Roman" w:cs="Times New Roman"/>
          <w:sz w:val="24"/>
          <w:szCs w:val="24"/>
        </w:rPr>
        <w:t>f</w:t>
      </w:r>
      <w:r w:rsidR="001C76C5">
        <w:rPr>
          <w:rFonts w:ascii="Times New Roman" w:eastAsia="Times New Roman" w:hAnsi="Times New Roman" w:cs="Times New Roman"/>
          <w:sz w:val="24"/>
          <w:szCs w:val="24"/>
        </w:rPr>
        <w:t xml:space="preserve"> critical care survivors</w:t>
      </w:r>
      <w:r w:rsidRPr="00387ACB">
        <w:rPr>
          <w:rFonts w:ascii="Times New Roman" w:eastAsia="Times New Roman" w:hAnsi="Times New Roman" w:cs="Times New Roman"/>
          <w:sz w:val="24"/>
          <w:szCs w:val="24"/>
        </w:rPr>
        <w:t xml:space="preserve"> </w:t>
      </w:r>
      <w:r w:rsidRPr="00387ACB">
        <w:rPr>
          <w:rFonts w:ascii="Times New Roman" w:eastAsia="Times New Roman" w:hAnsi="Times New Roman" w:cs="Times New Roman"/>
          <w:sz w:val="24"/>
          <w:szCs w:val="24"/>
          <w:highlight w:val="yellow"/>
        </w:rPr>
        <w:t>(</w:t>
      </w:r>
      <w:proofErr w:type="spellStart"/>
      <w:r w:rsidRPr="00387ACB">
        <w:rPr>
          <w:rFonts w:ascii="Times New Roman" w:eastAsia="Times New Roman" w:hAnsi="Times New Roman" w:cs="Times New Roman"/>
          <w:sz w:val="24"/>
          <w:szCs w:val="24"/>
          <w:highlight w:val="yellow"/>
        </w:rPr>
        <w:t>Heines</w:t>
      </w:r>
      <w:proofErr w:type="spellEnd"/>
      <w:r w:rsidRPr="00387ACB">
        <w:rPr>
          <w:rFonts w:ascii="Times New Roman" w:eastAsia="Times New Roman" w:hAnsi="Times New Roman" w:cs="Times New Roman"/>
          <w:sz w:val="24"/>
          <w:szCs w:val="24"/>
          <w:highlight w:val="yellow"/>
        </w:rPr>
        <w:t xml:space="preserve"> et al 2019</w:t>
      </w:r>
      <w:r w:rsidR="001C76C5">
        <w:rPr>
          <w:rFonts w:ascii="Times New Roman" w:eastAsia="Times New Roman" w:hAnsi="Times New Roman" w:cs="Times New Roman"/>
          <w:sz w:val="24"/>
          <w:szCs w:val="24"/>
          <w:highlight w:val="yellow"/>
        </w:rPr>
        <w:t xml:space="preserve">; </w:t>
      </w:r>
      <w:proofErr w:type="spellStart"/>
      <w:r w:rsidR="001C76C5" w:rsidRPr="001B4137">
        <w:rPr>
          <w:rFonts w:ascii="Times New Roman" w:eastAsia="Times New Roman" w:hAnsi="Times New Roman" w:cs="Times New Roman"/>
          <w:sz w:val="24"/>
          <w:szCs w:val="24"/>
          <w:highlight w:val="yellow"/>
        </w:rPr>
        <w:t>Savin</w:t>
      </w:r>
      <w:proofErr w:type="spellEnd"/>
      <w:r w:rsidR="001C76C5" w:rsidRPr="001B4137">
        <w:rPr>
          <w:rFonts w:ascii="Times New Roman" w:eastAsia="Times New Roman" w:hAnsi="Times New Roman" w:cs="Times New Roman"/>
          <w:sz w:val="24"/>
          <w:szCs w:val="24"/>
          <w:highlight w:val="yellow"/>
        </w:rPr>
        <w:t xml:space="preserve"> et al., 2018</w:t>
      </w:r>
      <w:r w:rsidRPr="00387ACB">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The present </w:t>
      </w:r>
      <w:r w:rsidR="005B34E9">
        <w:rPr>
          <w:rFonts w:ascii="Times New Roman" w:eastAsia="Times New Roman" w:hAnsi="Times New Roman" w:cs="Times New Roman"/>
          <w:sz w:val="24"/>
          <w:szCs w:val="24"/>
        </w:rPr>
        <w:t xml:space="preserve">study, through its triangulated design, </w:t>
      </w:r>
      <w:r w:rsidR="005F4E8F">
        <w:rPr>
          <w:rFonts w:ascii="Times New Roman" w:eastAsia="Times New Roman" w:hAnsi="Times New Roman" w:cs="Times New Roman"/>
          <w:sz w:val="24"/>
          <w:szCs w:val="24"/>
        </w:rPr>
        <w:t>integrates</w:t>
      </w:r>
      <w:r>
        <w:rPr>
          <w:rFonts w:ascii="Times New Roman" w:eastAsia="Times New Roman" w:hAnsi="Times New Roman" w:cs="Times New Roman"/>
          <w:sz w:val="24"/>
          <w:szCs w:val="24"/>
        </w:rPr>
        <w:t xml:space="preserve"> the views of health professionals from different clinical backgrounds as well as those of relatives and survivors</w:t>
      </w:r>
      <w:del w:id="47" w:author="benjamin hardy" w:date="2021-05-23T20:04:00Z">
        <w:r w:rsidR="001B4137" w:rsidDel="009414B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as the key </w:t>
      </w:r>
      <w:r>
        <w:rPr>
          <w:rFonts w:ascii="Times New Roman" w:eastAsia="Times New Roman" w:hAnsi="Times New Roman" w:cs="Times New Roman"/>
          <w:sz w:val="24"/>
          <w:szCs w:val="24"/>
        </w:rPr>
        <w:lastRenderedPageBreak/>
        <w:t xml:space="preserve">stakeholders in rehabilitation post critical illness. </w:t>
      </w:r>
      <w:r w:rsidR="005B34E9">
        <w:rPr>
          <w:rFonts w:ascii="Times New Roman" w:eastAsia="Times New Roman" w:hAnsi="Times New Roman" w:cs="Times New Roman"/>
          <w:sz w:val="24"/>
          <w:szCs w:val="24"/>
        </w:rPr>
        <w:t>T</w:t>
      </w:r>
      <w:r w:rsidR="00114AEB">
        <w:rPr>
          <w:rFonts w:ascii="Times New Roman" w:eastAsia="Times New Roman" w:hAnsi="Times New Roman" w:cs="Times New Roman"/>
          <w:sz w:val="24"/>
          <w:szCs w:val="24"/>
        </w:rPr>
        <w:t>he data presented provide</w:t>
      </w:r>
      <w:r w:rsidR="005B34E9">
        <w:rPr>
          <w:rFonts w:ascii="Times New Roman" w:eastAsia="Times New Roman" w:hAnsi="Times New Roman" w:cs="Times New Roman"/>
          <w:sz w:val="24"/>
          <w:szCs w:val="24"/>
        </w:rPr>
        <w:t>s</w:t>
      </w:r>
      <w:r w:rsidR="00114AEB">
        <w:rPr>
          <w:rFonts w:ascii="Times New Roman" w:eastAsia="Times New Roman" w:hAnsi="Times New Roman" w:cs="Times New Roman"/>
          <w:sz w:val="24"/>
          <w:szCs w:val="24"/>
        </w:rPr>
        <w:t xml:space="preserve"> valuable insight into the complex process of recovery post severe COVID-</w:t>
      </w:r>
      <w:del w:id="48" w:author="benjamin hardy" w:date="2021-05-23T20:04:00Z">
        <w:r w:rsidR="00114AEB" w:rsidDel="009414BE">
          <w:rPr>
            <w:rFonts w:ascii="Times New Roman" w:eastAsia="Times New Roman" w:hAnsi="Times New Roman" w:cs="Times New Roman"/>
            <w:sz w:val="24"/>
            <w:szCs w:val="24"/>
          </w:rPr>
          <w:delText>19, and</w:delText>
        </w:r>
      </w:del>
      <w:ins w:id="49" w:author="benjamin hardy" w:date="2021-05-23T20:04:00Z">
        <w:r w:rsidR="009414BE">
          <w:rPr>
            <w:rFonts w:ascii="Times New Roman" w:eastAsia="Times New Roman" w:hAnsi="Times New Roman" w:cs="Times New Roman"/>
            <w:sz w:val="24"/>
            <w:szCs w:val="24"/>
          </w:rPr>
          <w:t>19 and</w:t>
        </w:r>
      </w:ins>
      <w:r w:rsidR="00114AEB">
        <w:rPr>
          <w:rFonts w:ascii="Times New Roman" w:eastAsia="Times New Roman" w:hAnsi="Times New Roman" w:cs="Times New Roman"/>
          <w:sz w:val="24"/>
          <w:szCs w:val="24"/>
        </w:rPr>
        <w:t xml:space="preserve"> assist health professionals and researchers in the design of rehabilitation pathways for this population. </w:t>
      </w:r>
    </w:p>
    <w:p w14:paraId="59800F82" w14:textId="1EF346A9" w:rsidR="005F4E8F" w:rsidRPr="00E6015E" w:rsidRDefault="00114AEB"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 work is not without limitations. Survivors were asked to identify a relative or friend who had been key to their recovery journey</w:t>
      </w:r>
      <w:r w:rsidR="005F4E8F">
        <w:rPr>
          <w:rFonts w:ascii="Times New Roman" w:eastAsia="Times New Roman" w:hAnsi="Times New Roman" w:cs="Times New Roman"/>
          <w:sz w:val="24"/>
          <w:szCs w:val="24"/>
        </w:rPr>
        <w:t xml:space="preserve"> to take part in this study</w:t>
      </w:r>
      <w:r>
        <w:rPr>
          <w:rFonts w:ascii="Times New Roman" w:eastAsia="Times New Roman" w:hAnsi="Times New Roman" w:cs="Times New Roman"/>
          <w:sz w:val="24"/>
          <w:szCs w:val="24"/>
        </w:rPr>
        <w:t>. Coincidently, all survivors chose to invite</w:t>
      </w:r>
      <w:r w:rsidR="00C5240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female relatives or friends to be interviewed. Male relatives might have different views on supporting someone’s recovery post severe COVID-19</w:t>
      </w:r>
      <w:r w:rsidR="00C524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52401">
        <w:rPr>
          <w:rFonts w:ascii="Times New Roman" w:eastAsia="Times New Roman" w:hAnsi="Times New Roman" w:cs="Times New Roman"/>
          <w:sz w:val="24"/>
          <w:szCs w:val="24"/>
        </w:rPr>
        <w:t xml:space="preserve">To address </w:t>
      </w:r>
      <w:proofErr w:type="gramStart"/>
      <w:r w:rsidR="00C52401">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additional efforts</w:t>
      </w:r>
      <w:proofErr w:type="gramEnd"/>
      <w:r>
        <w:rPr>
          <w:rFonts w:ascii="Times New Roman" w:eastAsia="Times New Roman" w:hAnsi="Times New Roman" w:cs="Times New Roman"/>
          <w:sz w:val="24"/>
          <w:szCs w:val="24"/>
        </w:rPr>
        <w:t xml:space="preserve"> will be made in the follow up part of this </w:t>
      </w:r>
      <w:r w:rsidR="00C52401">
        <w:rPr>
          <w:rFonts w:ascii="Times New Roman" w:eastAsia="Times New Roman" w:hAnsi="Times New Roman" w:cs="Times New Roman"/>
          <w:sz w:val="24"/>
          <w:szCs w:val="24"/>
        </w:rPr>
        <w:t>project</w:t>
      </w:r>
      <w:r w:rsidR="00E6015E">
        <w:rPr>
          <w:rFonts w:ascii="Times New Roman" w:eastAsia="Times New Roman" w:hAnsi="Times New Roman" w:cs="Times New Roman"/>
          <w:sz w:val="24"/>
          <w:szCs w:val="24"/>
        </w:rPr>
        <w:t xml:space="preserve"> at </w:t>
      </w:r>
      <w:r w:rsidR="00C52401">
        <w:rPr>
          <w:rFonts w:ascii="Times New Roman" w:eastAsia="Times New Roman" w:hAnsi="Times New Roman" w:cs="Times New Roman"/>
          <w:sz w:val="24"/>
          <w:szCs w:val="24"/>
        </w:rPr>
        <w:t xml:space="preserve">a </w:t>
      </w:r>
      <w:r w:rsidR="00E6015E">
        <w:rPr>
          <w:rFonts w:ascii="Times New Roman" w:eastAsia="Times New Roman" w:hAnsi="Times New Roman" w:cs="Times New Roman"/>
          <w:sz w:val="24"/>
          <w:szCs w:val="24"/>
        </w:rPr>
        <w:t xml:space="preserve">year post hospital discharge, </w:t>
      </w:r>
      <w:r>
        <w:rPr>
          <w:rFonts w:ascii="Times New Roman" w:eastAsia="Times New Roman" w:hAnsi="Times New Roman" w:cs="Times New Roman"/>
          <w:sz w:val="24"/>
          <w:szCs w:val="24"/>
        </w:rPr>
        <w:t xml:space="preserve">to invite male relatives or friends to be </w:t>
      </w:r>
      <w:r w:rsidR="005F4E8F">
        <w:rPr>
          <w:rFonts w:ascii="Times New Roman" w:eastAsia="Times New Roman" w:hAnsi="Times New Roman" w:cs="Times New Roman"/>
          <w:sz w:val="24"/>
          <w:szCs w:val="24"/>
        </w:rPr>
        <w:t>interviewed</w:t>
      </w:r>
      <w:r>
        <w:rPr>
          <w:rFonts w:ascii="Times New Roman" w:eastAsia="Times New Roman" w:hAnsi="Times New Roman" w:cs="Times New Roman"/>
          <w:sz w:val="24"/>
          <w:szCs w:val="24"/>
        </w:rPr>
        <w:t xml:space="preserve">. </w:t>
      </w:r>
      <w:r w:rsidR="005F4E8F">
        <w:rPr>
          <w:rFonts w:ascii="Times New Roman" w:eastAsia="Times New Roman" w:hAnsi="Times New Roman" w:cs="Times New Roman"/>
          <w:sz w:val="24"/>
          <w:szCs w:val="24"/>
        </w:rPr>
        <w:t xml:space="preserve">Whilst including professionals from different clinical backgrounds and from multiple hospital sites is a strength of this study, only professionals from acute hospitals were included. </w:t>
      </w:r>
      <w:r w:rsidR="008007A4">
        <w:rPr>
          <w:rFonts w:ascii="Times New Roman" w:eastAsia="Times New Roman" w:hAnsi="Times New Roman" w:cs="Times New Roman"/>
          <w:sz w:val="24"/>
          <w:szCs w:val="24"/>
        </w:rPr>
        <w:t xml:space="preserve">In order to minimise this limitation, some of the included professionals </w:t>
      </w:r>
      <w:r w:rsidR="00E6015E">
        <w:rPr>
          <w:rFonts w:ascii="Times New Roman" w:eastAsia="Times New Roman" w:hAnsi="Times New Roman" w:cs="Times New Roman"/>
          <w:sz w:val="24"/>
          <w:szCs w:val="24"/>
        </w:rPr>
        <w:t>did outreach work with</w:t>
      </w:r>
      <w:r w:rsidR="008007A4">
        <w:rPr>
          <w:rFonts w:ascii="Times New Roman" w:eastAsia="Times New Roman" w:hAnsi="Times New Roman" w:cs="Times New Roman"/>
          <w:sz w:val="24"/>
          <w:szCs w:val="24"/>
        </w:rPr>
        <w:t xml:space="preserve"> survivors in the community. </w:t>
      </w:r>
      <w:r w:rsidR="005F4E8F">
        <w:rPr>
          <w:rFonts w:ascii="Times New Roman" w:eastAsia="Times New Roman" w:hAnsi="Times New Roman" w:cs="Times New Roman"/>
          <w:sz w:val="24"/>
          <w:szCs w:val="24"/>
        </w:rPr>
        <w:t xml:space="preserve">Future work should include professionals from community settings, involved in supporting </w:t>
      </w:r>
      <w:r w:rsidR="008007A4">
        <w:rPr>
          <w:rFonts w:ascii="Times New Roman" w:eastAsia="Times New Roman" w:hAnsi="Times New Roman" w:cs="Times New Roman"/>
          <w:sz w:val="24"/>
          <w:szCs w:val="24"/>
        </w:rPr>
        <w:t xml:space="preserve">more closely </w:t>
      </w:r>
      <w:r w:rsidR="005F4E8F">
        <w:rPr>
          <w:rFonts w:ascii="Times New Roman" w:eastAsia="Times New Roman" w:hAnsi="Times New Roman" w:cs="Times New Roman"/>
          <w:sz w:val="24"/>
          <w:szCs w:val="24"/>
        </w:rPr>
        <w:t xml:space="preserve">the rehabilitation of survivors of severe COVID-19 </w:t>
      </w:r>
      <w:r w:rsidR="008007A4">
        <w:rPr>
          <w:rFonts w:ascii="Times New Roman" w:eastAsia="Times New Roman" w:hAnsi="Times New Roman" w:cs="Times New Roman"/>
          <w:sz w:val="24"/>
          <w:szCs w:val="24"/>
        </w:rPr>
        <w:t xml:space="preserve">post </w:t>
      </w:r>
      <w:r w:rsidR="008007A4" w:rsidRPr="00E6015E">
        <w:rPr>
          <w:rFonts w:ascii="Times New Roman" w:eastAsia="Times New Roman" w:hAnsi="Times New Roman" w:cs="Times New Roman"/>
          <w:sz w:val="24"/>
          <w:szCs w:val="24"/>
        </w:rPr>
        <w:t>hospital discharge.</w:t>
      </w:r>
    </w:p>
    <w:p w14:paraId="16406C31" w14:textId="77777777" w:rsidR="00F437E6" w:rsidRPr="00E6015E" w:rsidRDefault="00F437E6" w:rsidP="00C70CBD">
      <w:pPr>
        <w:spacing w:line="360" w:lineRule="auto"/>
        <w:rPr>
          <w:rFonts w:ascii="Times New Roman" w:eastAsia="Times New Roman" w:hAnsi="Times New Roman" w:cs="Times New Roman"/>
          <w:sz w:val="24"/>
          <w:szCs w:val="24"/>
        </w:rPr>
      </w:pPr>
    </w:p>
    <w:p w14:paraId="07A06DD9" w14:textId="597D784F" w:rsidR="00C21DC0" w:rsidRDefault="00F437E6" w:rsidP="00C70CBD">
      <w:pPr>
        <w:spacing w:line="360" w:lineRule="auto"/>
        <w:rPr>
          <w:rFonts w:ascii="Times New Roman" w:eastAsia="Times New Roman" w:hAnsi="Times New Roman" w:cs="Times New Roman"/>
          <w:sz w:val="24"/>
          <w:szCs w:val="24"/>
        </w:rPr>
      </w:pPr>
      <w:r w:rsidRPr="00E6015E">
        <w:rPr>
          <w:rFonts w:ascii="Times New Roman" w:eastAsia="Times New Roman" w:hAnsi="Times New Roman" w:cs="Times New Roman"/>
          <w:b/>
          <w:bCs/>
          <w:sz w:val="24"/>
          <w:szCs w:val="24"/>
        </w:rPr>
        <w:t>CONCLUSION</w:t>
      </w:r>
      <w:r w:rsidR="00C21DC0" w:rsidRPr="00E6015E">
        <w:rPr>
          <w:rFonts w:ascii="Times New Roman" w:eastAsia="Times New Roman" w:hAnsi="Times New Roman" w:cs="Times New Roman"/>
          <w:sz w:val="24"/>
          <w:szCs w:val="24"/>
        </w:rPr>
        <w:t>.</w:t>
      </w:r>
    </w:p>
    <w:p w14:paraId="0000011E" w14:textId="6454D104" w:rsidR="004F4FD7" w:rsidRPr="003A52D1" w:rsidRDefault="00C52401" w:rsidP="00C70C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mult</w:t>
      </w:r>
      <w:ins w:id="50" w:author="benjamin hardy" w:date="2021-05-23T20:04:00Z">
        <w:r w:rsidR="009414BE">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-centre study of stories of survival from </w:t>
      </w:r>
      <w:r w:rsidR="00C70CBD">
        <w:rPr>
          <w:rFonts w:ascii="Times New Roman" w:eastAsia="Times New Roman" w:hAnsi="Times New Roman" w:cs="Times New Roman"/>
          <w:sz w:val="24"/>
          <w:szCs w:val="24"/>
        </w:rPr>
        <w:t xml:space="preserve">the first wave of the </w:t>
      </w:r>
      <w:r>
        <w:rPr>
          <w:rFonts w:ascii="Times New Roman" w:eastAsia="Times New Roman" w:hAnsi="Times New Roman" w:cs="Times New Roman"/>
          <w:sz w:val="24"/>
          <w:szCs w:val="24"/>
        </w:rPr>
        <w:t xml:space="preserve">COVID-19 </w:t>
      </w:r>
      <w:r w:rsidR="00C70CBD">
        <w:rPr>
          <w:rFonts w:ascii="Times New Roman" w:eastAsia="Times New Roman" w:hAnsi="Times New Roman" w:cs="Times New Roman"/>
          <w:sz w:val="24"/>
          <w:szCs w:val="24"/>
        </w:rPr>
        <w:t xml:space="preserve">pandemic in the UK, </w:t>
      </w:r>
      <w:r>
        <w:rPr>
          <w:rFonts w:ascii="Times New Roman" w:eastAsia="Times New Roman" w:hAnsi="Times New Roman" w:cs="Times New Roman"/>
          <w:sz w:val="24"/>
          <w:szCs w:val="24"/>
        </w:rPr>
        <w:t>found</w:t>
      </w:r>
      <w:r w:rsidR="00C70CBD">
        <w:rPr>
          <w:rFonts w:ascii="Times New Roman" w:eastAsia="Times New Roman" w:hAnsi="Times New Roman" w:cs="Times New Roman"/>
          <w:sz w:val="24"/>
          <w:szCs w:val="24"/>
        </w:rPr>
        <w:t xml:space="preserve"> challenges in accessing care and </w:t>
      </w:r>
      <w:r>
        <w:rPr>
          <w:rFonts w:ascii="Times New Roman" w:eastAsia="Times New Roman" w:hAnsi="Times New Roman" w:cs="Times New Roman"/>
          <w:sz w:val="24"/>
          <w:szCs w:val="24"/>
        </w:rPr>
        <w:t>maintaining</w:t>
      </w:r>
      <w:r w:rsidR="00C70CBD">
        <w:rPr>
          <w:rFonts w:ascii="Times New Roman" w:eastAsia="Times New Roman" w:hAnsi="Times New Roman" w:cs="Times New Roman"/>
          <w:sz w:val="24"/>
          <w:szCs w:val="24"/>
        </w:rPr>
        <w:t xml:space="preserve"> communication between the hospital and the outside world. Three months </w:t>
      </w:r>
      <w:r>
        <w:rPr>
          <w:rFonts w:ascii="Times New Roman" w:eastAsia="Times New Roman" w:hAnsi="Times New Roman" w:cs="Times New Roman"/>
          <w:sz w:val="24"/>
          <w:szCs w:val="24"/>
        </w:rPr>
        <w:t xml:space="preserve">following </w:t>
      </w:r>
      <w:r w:rsidR="00C70CBD">
        <w:rPr>
          <w:rFonts w:ascii="Times New Roman" w:eastAsia="Times New Roman" w:hAnsi="Times New Roman" w:cs="Times New Roman"/>
          <w:sz w:val="24"/>
          <w:szCs w:val="24"/>
        </w:rPr>
        <w:t xml:space="preserve">hospital discharge, survivors </w:t>
      </w:r>
      <w:r>
        <w:rPr>
          <w:rFonts w:ascii="Times New Roman" w:eastAsia="Times New Roman" w:hAnsi="Times New Roman" w:cs="Times New Roman"/>
          <w:sz w:val="24"/>
          <w:szCs w:val="24"/>
        </w:rPr>
        <w:t>had adopted</w:t>
      </w:r>
      <w:r w:rsidR="00C70CBD">
        <w:rPr>
          <w:rFonts w:ascii="Times New Roman" w:eastAsia="Times New Roman" w:hAnsi="Times New Roman" w:cs="Times New Roman"/>
          <w:sz w:val="24"/>
          <w:szCs w:val="24"/>
        </w:rPr>
        <w:t xml:space="preserve"> a survivor identity to </w:t>
      </w:r>
      <w:r>
        <w:rPr>
          <w:rFonts w:ascii="Times New Roman" w:eastAsia="Times New Roman" w:hAnsi="Times New Roman" w:cs="Times New Roman"/>
          <w:sz w:val="24"/>
          <w:szCs w:val="24"/>
        </w:rPr>
        <w:t xml:space="preserve">help </w:t>
      </w:r>
      <w:r w:rsidR="00C70CBD">
        <w:rPr>
          <w:rFonts w:ascii="Times New Roman" w:eastAsia="Times New Roman" w:hAnsi="Times New Roman" w:cs="Times New Roman"/>
          <w:sz w:val="24"/>
          <w:szCs w:val="24"/>
        </w:rPr>
        <w:t xml:space="preserve">work towards their recovery. The next stage of this </w:t>
      </w:r>
      <w:r>
        <w:rPr>
          <w:rFonts w:ascii="Times New Roman" w:eastAsia="Times New Roman" w:hAnsi="Times New Roman" w:cs="Times New Roman"/>
          <w:sz w:val="24"/>
          <w:szCs w:val="24"/>
        </w:rPr>
        <w:t xml:space="preserve">project </w:t>
      </w:r>
      <w:r w:rsidR="00C70CBD">
        <w:rPr>
          <w:rFonts w:ascii="Times New Roman" w:eastAsia="Times New Roman" w:hAnsi="Times New Roman" w:cs="Times New Roman"/>
          <w:sz w:val="24"/>
          <w:szCs w:val="24"/>
        </w:rPr>
        <w:t xml:space="preserve">will include a longitudinal follow up </w:t>
      </w:r>
      <w:r>
        <w:rPr>
          <w:rFonts w:ascii="Times New Roman" w:eastAsia="Times New Roman" w:hAnsi="Times New Roman" w:cs="Times New Roman"/>
          <w:sz w:val="24"/>
          <w:szCs w:val="24"/>
        </w:rPr>
        <w:t xml:space="preserve">a </w:t>
      </w:r>
      <w:r w:rsidR="00C70CBD">
        <w:rPr>
          <w:rFonts w:ascii="Times New Roman" w:eastAsia="Times New Roman" w:hAnsi="Times New Roman" w:cs="Times New Roman"/>
          <w:sz w:val="24"/>
          <w:szCs w:val="24"/>
        </w:rPr>
        <w:t xml:space="preserve">year </w:t>
      </w:r>
      <w:r>
        <w:rPr>
          <w:rFonts w:ascii="Times New Roman" w:eastAsia="Times New Roman" w:hAnsi="Times New Roman" w:cs="Times New Roman"/>
          <w:sz w:val="24"/>
          <w:szCs w:val="24"/>
        </w:rPr>
        <w:t xml:space="preserve">following </w:t>
      </w:r>
      <w:r w:rsidR="00C70CBD">
        <w:rPr>
          <w:rFonts w:ascii="Times New Roman" w:eastAsia="Times New Roman" w:hAnsi="Times New Roman" w:cs="Times New Roman"/>
          <w:sz w:val="24"/>
          <w:szCs w:val="24"/>
        </w:rPr>
        <w:t>discharge, to better map the recovery process of survivors of severe COVID-19.</w:t>
      </w:r>
    </w:p>
    <w:sectPr w:rsidR="004F4FD7" w:rsidRPr="003A52D1">
      <w:headerReference w:type="default" r:id="rId13"/>
      <w:pgSz w:w="11906" w:h="16838"/>
      <w:pgMar w:top="1440" w:right="1440" w:bottom="1440" w:left="1440"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dgson, Luke (FHMS Faculty Admin)" w:date="2021-05-22T14:52:00Z" w:initials="HL(FA">
    <w:p w14:paraId="263437B8" w14:textId="40BB1F59" w:rsidR="00AB2764" w:rsidRDefault="00AB2764">
      <w:pPr>
        <w:pStyle w:val="CommentText"/>
      </w:pPr>
      <w:r>
        <w:rPr>
          <w:rStyle w:val="CommentReference"/>
        </w:rPr>
        <w:annotationRef/>
      </w:r>
      <w:r>
        <w:t xml:space="preserve">This sort of repeats the last sentence of the intro – maybe look to merge </w:t>
      </w:r>
    </w:p>
  </w:comment>
  <w:comment w:id="1" w:author="Hodgson, Luke (FHMS Faculty Admin)" w:date="2021-05-22T14:55:00Z" w:initials="HL(FA">
    <w:p w14:paraId="1AD622AA" w14:textId="629E6BB0" w:rsidR="00AB2764" w:rsidRDefault="00AB2764">
      <w:pPr>
        <w:pStyle w:val="CommentText"/>
      </w:pPr>
      <w:r>
        <w:rPr>
          <w:rStyle w:val="CommentReference"/>
        </w:rPr>
        <w:annotationRef/>
      </w:r>
      <w:proofErr w:type="gramStart"/>
      <w:r>
        <w:t>?isolated</w:t>
      </w:r>
      <w:proofErr w:type="gramEnd"/>
    </w:p>
  </w:comment>
  <w:comment w:id="2" w:author="Hodgson, Luke (FHMS Faculty Admin)" w:date="2021-05-22T15:10:00Z" w:initials="HL(FA">
    <w:p w14:paraId="0558AB9B" w14:textId="2115D00D" w:rsidR="00AB2764" w:rsidRDefault="00AB2764">
      <w:pPr>
        <w:pStyle w:val="CommentText"/>
      </w:pPr>
      <w:r>
        <w:rPr>
          <w:rStyle w:val="CommentReference"/>
        </w:rPr>
        <w:annotationRef/>
      </w:r>
      <w:r>
        <w:t>How about mentioning as a strength of the paper the unique ‘triangulation of interviews’</w:t>
      </w:r>
    </w:p>
  </w:comment>
  <w:comment w:id="3" w:author="Hodgson, Luke (FHMS Faculty Admin)" w:date="2021-05-22T15:01:00Z" w:initials="HL(FA">
    <w:p w14:paraId="2D85AC62" w14:textId="72D81D58" w:rsidR="00AB2764" w:rsidRDefault="00AB2764">
      <w:pPr>
        <w:pStyle w:val="CommentText"/>
      </w:pPr>
      <w:r>
        <w:t>Any practical advice / lessens from the study that could help future/current management of such patients / support staff?</w:t>
      </w:r>
      <w:r>
        <w:rPr>
          <w:rStyle w:val="CommentReference"/>
        </w:rPr>
        <w:annotationRef/>
      </w:r>
    </w:p>
  </w:comment>
  <w:comment w:id="9" w:author="Ana Carolina Vieira Goncalves" w:date="2021-05-19T20:00:00Z" w:initials="ACVG">
    <w:p w14:paraId="45E6F7A7" w14:textId="77777777" w:rsidR="00AB2764" w:rsidRDefault="00AB2764">
      <w:pPr>
        <w:pStyle w:val="CommentText"/>
      </w:pPr>
      <w:r>
        <w:rPr>
          <w:rStyle w:val="CommentReference"/>
        </w:rPr>
        <w:annotationRef/>
      </w:r>
      <w:r>
        <w:t>Luke, where do I get these data from?</w:t>
      </w:r>
    </w:p>
    <w:p w14:paraId="47052832" w14:textId="77777777" w:rsidR="00AB2764" w:rsidRDefault="00AB2764">
      <w:pPr>
        <w:pStyle w:val="CommentText"/>
      </w:pPr>
    </w:p>
    <w:p w14:paraId="1FC4D5B6" w14:textId="2AD78B8A" w:rsidR="00AB2764" w:rsidRDefault="00AB2764">
      <w:pPr>
        <w:pStyle w:val="CommentText"/>
      </w:pPr>
      <w:r>
        <w:t xml:space="preserve">ICNARC – when submitting - </w:t>
      </w:r>
      <w:r w:rsidRPr="00655E44">
        <w:t>https://www.icnarc.org/Our-Audit/Audits/Cmp/Reports</w:t>
      </w:r>
    </w:p>
  </w:comment>
  <w:comment w:id="10" w:author="Hodgson, Luke (FHMS Faculty Admin)" w:date="2021-05-22T15:06:00Z" w:initials="HL(FA">
    <w:p w14:paraId="05B192AB" w14:textId="76DA1BDB" w:rsidR="00AB2764" w:rsidRDefault="00AB2764">
      <w:pPr>
        <w:pStyle w:val="CommentText"/>
      </w:pPr>
      <w:r>
        <w:rPr>
          <w:rStyle w:val="CommentReference"/>
        </w:rPr>
        <w:annotationRef/>
      </w:r>
      <w:hyperlink r:id="rId1" w:history="1">
        <w:r w:rsidRPr="00542724">
          <w:rPr>
            <w:rStyle w:val="Hyperlink"/>
          </w:rPr>
          <w:t>https://www.nature.com/articles/s41572-020-0201-1</w:t>
        </w:r>
      </w:hyperlink>
    </w:p>
    <w:p w14:paraId="52965BA7" w14:textId="5E73D7BD" w:rsidR="00AB2764" w:rsidRDefault="00422876">
      <w:pPr>
        <w:pStyle w:val="CommentText"/>
      </w:pPr>
      <w:hyperlink r:id="rId2" w:history="1">
        <w:r w:rsidR="00AB2764" w:rsidRPr="00542724">
          <w:rPr>
            <w:rStyle w:val="Hyperlink"/>
          </w:rPr>
          <w:t>https://jamanetwork.com/journals/jama/fullarticle/2769290</w:t>
        </w:r>
      </w:hyperlink>
    </w:p>
    <w:p w14:paraId="7F428A2F" w14:textId="4C9A32A9" w:rsidR="00AB2764" w:rsidRDefault="00AB2764">
      <w:pPr>
        <w:pStyle w:val="CommentText"/>
      </w:pPr>
    </w:p>
  </w:comment>
  <w:comment w:id="12" w:author="Hodgson, Luke (FHMS Faculty Admin)" w:date="2021-05-22T15:05:00Z" w:initials="HL(FA">
    <w:p w14:paraId="0C06ECA0" w14:textId="0DCA0870" w:rsidR="00AB2764" w:rsidRDefault="00AB2764">
      <w:pPr>
        <w:pStyle w:val="CommentText"/>
      </w:pPr>
      <w:r>
        <w:rPr>
          <w:rStyle w:val="CommentReference"/>
        </w:rPr>
        <w:annotationRef/>
      </w:r>
      <w:r w:rsidRPr="00896667">
        <w:t>https://www.nejm.org/doi/full/10.1056/nejmoa1011802</w:t>
      </w:r>
    </w:p>
  </w:comment>
  <w:comment w:id="13" w:author="Hodgson, Luke (FHMS Faculty Admin)" w:date="2021-05-22T15:09:00Z" w:initials="HL(FA">
    <w:p w14:paraId="51D8E322" w14:textId="735B2269" w:rsidR="00AB2764" w:rsidRDefault="00AB2764">
      <w:pPr>
        <w:pStyle w:val="CommentText"/>
      </w:pPr>
      <w:r>
        <w:rPr>
          <w:rStyle w:val="CommentReference"/>
        </w:rPr>
        <w:annotationRef/>
      </w:r>
      <w:r w:rsidRPr="00896667">
        <w:t>https://jamanetwork.com/journals/jama/fullarticle/2769290</w:t>
      </w:r>
    </w:p>
  </w:comment>
  <w:comment w:id="14" w:author="benjamin hardy" w:date="2021-05-23T19:51:00Z" w:initials="bh">
    <w:p w14:paraId="14A87C81" w14:textId="41FCF0DF" w:rsidR="00CF211D" w:rsidRDefault="00CF211D">
      <w:pPr>
        <w:pStyle w:val="CommentText"/>
      </w:pPr>
      <w:r>
        <w:rPr>
          <w:rStyle w:val="CommentReference"/>
        </w:rPr>
        <w:annotationRef/>
      </w:r>
      <w:r>
        <w:t xml:space="preserve">This is a run-on sentence, consider shortening or splitting into two. </w:t>
      </w:r>
    </w:p>
  </w:comment>
  <w:comment w:id="16" w:author="Hodgson, Luke (FHMS Faculty Admin)" w:date="2021-05-22T15:12:00Z" w:initials="HL(FA">
    <w:p w14:paraId="1025A094" w14:textId="7F2F5047" w:rsidR="00AB2764" w:rsidRDefault="00AB2764">
      <w:pPr>
        <w:pStyle w:val="CommentText"/>
      </w:pPr>
      <w:r>
        <w:rPr>
          <w:rStyle w:val="CommentReference"/>
        </w:rPr>
        <w:annotationRef/>
      </w:r>
      <w:hyperlink r:id="rId3" w:history="1">
        <w:r w:rsidRPr="00542724">
          <w:rPr>
            <w:rStyle w:val="Hyperlink"/>
          </w:rPr>
          <w:t>https://www.sciencedirect.com/science/article/pii/S2214109X20302047</w:t>
        </w:r>
      </w:hyperlink>
    </w:p>
    <w:p w14:paraId="02F5369F" w14:textId="29DA2D1D" w:rsidR="00AB2764" w:rsidRDefault="00422876">
      <w:pPr>
        <w:pStyle w:val="CommentText"/>
      </w:pPr>
      <w:hyperlink r:id="rId4" w:history="1">
        <w:r w:rsidR="00AB2764" w:rsidRPr="00542724">
          <w:rPr>
            <w:rStyle w:val="Hyperlink"/>
          </w:rPr>
          <w:t>https://www.sciencedirect.com/science/article/abs/pii/S0165032720326458</w:t>
        </w:r>
      </w:hyperlink>
    </w:p>
    <w:p w14:paraId="0A7F16A8" w14:textId="19299834" w:rsidR="00AB2764" w:rsidRDefault="00422876">
      <w:pPr>
        <w:pStyle w:val="CommentText"/>
      </w:pPr>
      <w:hyperlink r:id="rId5" w:history="1">
        <w:r w:rsidR="00AB2764" w:rsidRPr="00542724">
          <w:rPr>
            <w:rStyle w:val="Hyperlink"/>
          </w:rPr>
          <w:t>https://academic.oup.com/ptj/article/101/4/pzab025/6124776?login=true</w:t>
        </w:r>
      </w:hyperlink>
    </w:p>
    <w:p w14:paraId="02917D77" w14:textId="066BD82D" w:rsidR="00AB2764" w:rsidRDefault="00422876">
      <w:pPr>
        <w:pStyle w:val="CommentText"/>
      </w:pPr>
      <w:hyperlink r:id="rId6" w:history="1">
        <w:r w:rsidR="00AB2764" w:rsidRPr="00542724">
          <w:rPr>
            <w:rStyle w:val="Hyperlink"/>
          </w:rPr>
          <w:t>https://www.sciencedirect.com/science/article/abs/pii/S0196655320308968</w:t>
        </w:r>
      </w:hyperlink>
    </w:p>
    <w:p w14:paraId="3F3CB2E5" w14:textId="7D43C287" w:rsidR="00AB2764" w:rsidRDefault="00422876">
      <w:pPr>
        <w:pStyle w:val="CommentText"/>
      </w:pPr>
      <w:hyperlink r:id="rId7" w:history="1">
        <w:r w:rsidR="00AB2764" w:rsidRPr="00542724">
          <w:rPr>
            <w:rStyle w:val="Hyperlink"/>
          </w:rPr>
          <w:t>https://aacnjournals.org/aacnacconline/article/32/1/14/31267/Experiences-of-Nurses-During-the-COVID-19-Pandemic</w:t>
        </w:r>
      </w:hyperlink>
    </w:p>
    <w:p w14:paraId="0F1FDF63" w14:textId="2D315329" w:rsidR="00AB2764" w:rsidRDefault="00422876">
      <w:pPr>
        <w:pStyle w:val="CommentText"/>
      </w:pPr>
      <w:hyperlink r:id="rId8" w:history="1">
        <w:r w:rsidR="00AB2764" w:rsidRPr="00542724">
          <w:rPr>
            <w:rStyle w:val="Hyperlink"/>
          </w:rPr>
          <w:t>https://onlinelibrary.wiley.com/doi/full/10.1111/jonm.13353</w:t>
        </w:r>
      </w:hyperlink>
    </w:p>
    <w:p w14:paraId="225E8D77" w14:textId="3F8B52FF" w:rsidR="00AB2764" w:rsidRDefault="00422876">
      <w:pPr>
        <w:pStyle w:val="CommentText"/>
      </w:pPr>
      <w:hyperlink r:id="rId9" w:history="1">
        <w:r w:rsidR="00AB2764" w:rsidRPr="00542724">
          <w:rPr>
            <w:rStyle w:val="Hyperlink"/>
          </w:rPr>
          <w:t>https://journals.lww.com/ccmjournal/Fulltext/2021/06000/The_Lived_Experience_of_ICU_Clinicians_During_the.18.aspx</w:t>
        </w:r>
      </w:hyperlink>
    </w:p>
    <w:p w14:paraId="0234176B" w14:textId="77777777" w:rsidR="00AB2764" w:rsidRDefault="00AB2764">
      <w:pPr>
        <w:pStyle w:val="CommentText"/>
      </w:pPr>
      <w:r w:rsidRPr="007F23E3">
        <w:t>https://link.springer.com/article/10.1007/s00134-021-06411-4</w:t>
      </w:r>
    </w:p>
    <w:p w14:paraId="080FCFF6" w14:textId="439D3CD9" w:rsidR="00AB2764" w:rsidRDefault="00AB2764">
      <w:pPr>
        <w:pStyle w:val="CommentText"/>
      </w:pPr>
    </w:p>
  </w:comment>
  <w:comment w:id="37" w:author="Hodgson, Luke (FHMS Faculty Admin)" w:date="2021-05-22T15:33:00Z" w:initials="HL(FA">
    <w:p w14:paraId="0BE71E52" w14:textId="77777777" w:rsidR="00AB2764" w:rsidRDefault="00AB2764">
      <w:pPr>
        <w:pStyle w:val="CommentText"/>
      </w:pPr>
      <w:r>
        <w:rPr>
          <w:rStyle w:val="CommentReference"/>
        </w:rPr>
        <w:annotationRef/>
      </w:r>
      <w:r>
        <w:t xml:space="preserve">I think the study needs 2 figures: </w:t>
      </w:r>
    </w:p>
    <w:p w14:paraId="05DE7AE9" w14:textId="77777777" w:rsidR="00AB2764" w:rsidRDefault="00AB2764">
      <w:pPr>
        <w:pStyle w:val="CommentText"/>
      </w:pPr>
      <w:r>
        <w:t xml:space="preserve">1. These three themes </w:t>
      </w:r>
    </w:p>
    <w:p w14:paraId="452CE17E" w14:textId="164F9205" w:rsidR="00AB2764" w:rsidRDefault="00AB2764">
      <w:pPr>
        <w:pStyle w:val="CommentText"/>
      </w:pPr>
      <w:r>
        <w:t xml:space="preserve">2. using a triangle (triangulation!) emphasising the main points/learning gleaned from the 3 groups of people we’ve interviewed.  </w:t>
      </w:r>
    </w:p>
  </w:comment>
  <w:comment w:id="39" w:author="benjamin hardy" w:date="2021-05-23T19:58:00Z" w:initials="bh">
    <w:p w14:paraId="5BB30BA2" w14:textId="37B7042A" w:rsidR="009414BE" w:rsidRDefault="009414BE">
      <w:pPr>
        <w:pStyle w:val="CommentText"/>
      </w:pPr>
      <w:r>
        <w:rPr>
          <w:rStyle w:val="CommentReference"/>
        </w:rPr>
        <w:annotationRef/>
      </w:r>
      <w:r>
        <w:rPr>
          <w:rStyle w:val="CommentReference"/>
        </w:rPr>
        <w:t>This quote is fantastic</w:t>
      </w:r>
    </w:p>
  </w:comment>
  <w:comment w:id="40" w:author="benjamin hardy" w:date="2021-05-23T19:59:00Z" w:initials="bh">
    <w:p w14:paraId="032799A0" w14:textId="6D845A2B" w:rsidR="009414BE" w:rsidRDefault="009414BE">
      <w:pPr>
        <w:pStyle w:val="CommentText"/>
      </w:pPr>
      <w:r>
        <w:rPr>
          <w:rStyle w:val="CommentReference"/>
        </w:rPr>
        <w:annotationRef/>
      </w:r>
      <w:r>
        <w:rPr>
          <w:rStyle w:val="CommentReference"/>
        </w:rPr>
        <w:annotationRef/>
      </w:r>
      <w:r>
        <w:t xml:space="preserve">I wonder if the quotes could be tidied up a little </w:t>
      </w:r>
      <w:proofErr w:type="gramStart"/>
      <w:r>
        <w:t>bit</w:t>
      </w:r>
      <w:r>
        <w:t>?</w:t>
      </w:r>
      <w:proofErr w:type="gramEnd"/>
    </w:p>
  </w:comment>
  <w:comment w:id="46" w:author="Hodgson, Luke (FHMS Faculty Admin)" w:date="2021-05-23T11:53:00Z" w:initials="HL(FA">
    <w:p w14:paraId="19C66247" w14:textId="29760F44" w:rsidR="005B34E9" w:rsidRDefault="005B34E9">
      <w:pPr>
        <w:pStyle w:val="CommentText"/>
      </w:pPr>
      <w:r>
        <w:rPr>
          <w:rStyle w:val="CommentReference"/>
        </w:rPr>
        <w:annotationRef/>
      </w:r>
      <w:r w:rsidRPr="005B34E9">
        <w:t>https://www.atsjournals.org/doi/10.1164/rccm.201812-2383CP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3437B8" w15:done="0"/>
  <w15:commentEx w15:paraId="1AD622AA" w15:done="0"/>
  <w15:commentEx w15:paraId="0558AB9B" w15:done="0"/>
  <w15:commentEx w15:paraId="2D85AC62" w15:done="0"/>
  <w15:commentEx w15:paraId="1FC4D5B6" w15:done="0"/>
  <w15:commentEx w15:paraId="7F428A2F" w15:done="0"/>
  <w15:commentEx w15:paraId="0C06ECA0" w15:done="0"/>
  <w15:commentEx w15:paraId="51D8E322" w15:done="0"/>
  <w15:commentEx w15:paraId="14A87C81" w15:done="0"/>
  <w15:commentEx w15:paraId="080FCFF6" w15:done="0"/>
  <w15:commentEx w15:paraId="452CE17E" w15:done="0"/>
  <w15:commentEx w15:paraId="5BB30BA2" w15:done="0"/>
  <w15:commentEx w15:paraId="032799A0" w15:done="0"/>
  <w15:commentEx w15:paraId="19C662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39929" w16cex:dateUtc="2021-05-22T13:52:00Z"/>
  <w16cex:commentExtensible w16cex:durableId="245399F1" w16cex:dateUtc="2021-05-22T13:55:00Z"/>
  <w16cex:commentExtensible w16cex:durableId="24539D64" w16cex:dateUtc="2021-05-22T14:10:00Z"/>
  <w16cex:commentExtensible w16cex:durableId="24539B54" w16cex:dateUtc="2021-05-22T14:01:00Z"/>
  <w16cex:commentExtensible w16cex:durableId="244FECDF" w16cex:dateUtc="2021-05-19T19:00:00Z"/>
  <w16cex:commentExtensible w16cex:durableId="24539C6F" w16cex:dateUtc="2021-05-22T14:06:00Z"/>
  <w16cex:commentExtensible w16cex:durableId="24539C53" w16cex:dateUtc="2021-05-22T14:05:00Z"/>
  <w16cex:commentExtensible w16cex:durableId="24539D17" w16cex:dateUtc="2021-05-22T14:09:00Z"/>
  <w16cex:commentExtensible w16cex:durableId="245530AE" w16cex:dateUtc="2021-05-23T18:51:00Z"/>
  <w16cex:commentExtensible w16cex:durableId="24539DF6" w16cex:dateUtc="2021-05-22T14:12:00Z"/>
  <w16cex:commentExtensible w16cex:durableId="2453A2D7" w16cex:dateUtc="2021-05-22T14:33:00Z"/>
  <w16cex:commentExtensible w16cex:durableId="24553251" w16cex:dateUtc="2021-05-23T18:58:00Z"/>
  <w16cex:commentExtensible w16cex:durableId="245532B1" w16cex:dateUtc="2021-05-23T18:59:00Z"/>
  <w16cex:commentExtensible w16cex:durableId="2454C0A7" w16cex:dateUtc="2021-05-23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3437B8" w16cid:durableId="24539929"/>
  <w16cid:commentId w16cid:paraId="1AD622AA" w16cid:durableId="245399F1"/>
  <w16cid:commentId w16cid:paraId="0558AB9B" w16cid:durableId="24539D64"/>
  <w16cid:commentId w16cid:paraId="2D85AC62" w16cid:durableId="24539B54"/>
  <w16cid:commentId w16cid:paraId="1FC4D5B6" w16cid:durableId="244FECDF"/>
  <w16cid:commentId w16cid:paraId="7F428A2F" w16cid:durableId="24539C6F"/>
  <w16cid:commentId w16cid:paraId="0C06ECA0" w16cid:durableId="24539C53"/>
  <w16cid:commentId w16cid:paraId="51D8E322" w16cid:durableId="24539D17"/>
  <w16cid:commentId w16cid:paraId="14A87C81" w16cid:durableId="245530AE"/>
  <w16cid:commentId w16cid:paraId="080FCFF6" w16cid:durableId="24539DF6"/>
  <w16cid:commentId w16cid:paraId="452CE17E" w16cid:durableId="2453A2D7"/>
  <w16cid:commentId w16cid:paraId="5BB30BA2" w16cid:durableId="24553251"/>
  <w16cid:commentId w16cid:paraId="032799A0" w16cid:durableId="245532B1"/>
  <w16cid:commentId w16cid:paraId="19C66247" w16cid:durableId="2454C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88978" w14:textId="77777777" w:rsidR="00422876" w:rsidRDefault="00422876">
      <w:pPr>
        <w:spacing w:after="0" w:line="240" w:lineRule="auto"/>
      </w:pPr>
      <w:r>
        <w:separator/>
      </w:r>
    </w:p>
  </w:endnote>
  <w:endnote w:type="continuationSeparator" w:id="0">
    <w:p w14:paraId="69AEEDA4" w14:textId="77777777" w:rsidR="00422876" w:rsidRDefault="0042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Quattrocento San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74D2A" w14:textId="77777777" w:rsidR="00422876" w:rsidRDefault="00422876">
      <w:pPr>
        <w:spacing w:after="0" w:line="240" w:lineRule="auto"/>
      </w:pPr>
      <w:r>
        <w:separator/>
      </w:r>
    </w:p>
  </w:footnote>
  <w:footnote w:type="continuationSeparator" w:id="0">
    <w:p w14:paraId="55717B19" w14:textId="77777777" w:rsidR="00422876" w:rsidRDefault="00422876">
      <w:pPr>
        <w:spacing w:after="0" w:line="240" w:lineRule="auto"/>
      </w:pPr>
      <w:r>
        <w:continuationSeparator/>
      </w:r>
    </w:p>
  </w:footnote>
  <w:footnote w:id="1">
    <w:p w14:paraId="61A0E619" w14:textId="4388B3EE" w:rsidR="00AB2764" w:rsidRPr="00117A6C" w:rsidRDefault="00AB2764">
      <w:pPr>
        <w:pStyle w:val="FootnoteText"/>
        <w:rPr>
          <w:lang w:val="en-US"/>
        </w:rPr>
      </w:pPr>
      <w:r>
        <w:rPr>
          <w:rStyle w:val="FootnoteReference"/>
        </w:rPr>
        <w:footnoteRef/>
      </w:r>
      <w:r>
        <w:t xml:space="preserve"> </w:t>
      </w:r>
      <w:r w:rsidRPr="00117A6C">
        <w:t>https://coronavirus.data.gov.uk/details/cases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F" w14:textId="1CE8335F" w:rsidR="00AB2764" w:rsidRDefault="00AB2764">
    <w:pPr>
      <w:pBdr>
        <w:top w:val="nil"/>
        <w:left w:val="nil"/>
        <w:bottom w:val="nil"/>
        <w:right w:val="nil"/>
        <w:between w:val="nil"/>
      </w:pBdr>
      <w:tabs>
        <w:tab w:val="center" w:pos="4513"/>
        <w:tab w:val="right" w:pos="9026"/>
      </w:tabs>
      <w:spacing w:after="0" w:line="240" w:lineRule="auto"/>
      <w:jc w:val="right"/>
      <w:rPr>
        <w:color w:val="000000"/>
      </w:rPr>
    </w:pPr>
  </w:p>
  <w:p w14:paraId="00000120" w14:textId="77777777" w:rsidR="00AB2764" w:rsidRDefault="00AB276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7ECA"/>
    <w:multiLevelType w:val="hybridMultilevel"/>
    <w:tmpl w:val="BA386446"/>
    <w:lvl w:ilvl="0" w:tplc="FD5C61A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C4D9C"/>
    <w:multiLevelType w:val="hybridMultilevel"/>
    <w:tmpl w:val="5E30E2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1140DF"/>
    <w:multiLevelType w:val="multilevel"/>
    <w:tmpl w:val="CF662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dgson, Luke (FHMS Faculty Admin)">
    <w15:presenceInfo w15:providerId="AD" w15:userId="S::m14249@surrey.ac.uk::aac52abf-8ef7-496d-9261-708e1301dc49"/>
  </w15:person>
  <w15:person w15:author="benjamin hardy">
    <w15:presenceInfo w15:providerId="Windows Live" w15:userId="874927c1a100b6ff"/>
  </w15:person>
  <w15:person w15:author="Ana Carolina Vieira Goncalves">
    <w15:presenceInfo w15:providerId="Windows Live" w15:userId="6bb6e7c9ccd8c9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FD7"/>
    <w:rsid w:val="000014E2"/>
    <w:rsid w:val="000102BE"/>
    <w:rsid w:val="00010B6F"/>
    <w:rsid w:val="0002205E"/>
    <w:rsid w:val="00024087"/>
    <w:rsid w:val="00033BAD"/>
    <w:rsid w:val="00046AE7"/>
    <w:rsid w:val="00055ADE"/>
    <w:rsid w:val="000623B4"/>
    <w:rsid w:val="000777A9"/>
    <w:rsid w:val="000B3C91"/>
    <w:rsid w:val="000D2C5B"/>
    <w:rsid w:val="000D3D07"/>
    <w:rsid w:val="000E6D27"/>
    <w:rsid w:val="000F2C56"/>
    <w:rsid w:val="000F3E6B"/>
    <w:rsid w:val="0010194F"/>
    <w:rsid w:val="00105013"/>
    <w:rsid w:val="00114088"/>
    <w:rsid w:val="00114AEB"/>
    <w:rsid w:val="00115898"/>
    <w:rsid w:val="00117A6C"/>
    <w:rsid w:val="00176AAA"/>
    <w:rsid w:val="00187A82"/>
    <w:rsid w:val="0019026E"/>
    <w:rsid w:val="001A38B8"/>
    <w:rsid w:val="001B1625"/>
    <w:rsid w:val="001B4137"/>
    <w:rsid w:val="001B71EC"/>
    <w:rsid w:val="001C39BA"/>
    <w:rsid w:val="001C76C5"/>
    <w:rsid w:val="001D44E2"/>
    <w:rsid w:val="001F386C"/>
    <w:rsid w:val="00213350"/>
    <w:rsid w:val="00265DF0"/>
    <w:rsid w:val="00283308"/>
    <w:rsid w:val="00284596"/>
    <w:rsid w:val="002B190E"/>
    <w:rsid w:val="002B1BF5"/>
    <w:rsid w:val="002C25CE"/>
    <w:rsid w:val="002C7DE6"/>
    <w:rsid w:val="002D6C23"/>
    <w:rsid w:val="002E10F6"/>
    <w:rsid w:val="00341020"/>
    <w:rsid w:val="00345074"/>
    <w:rsid w:val="003470B9"/>
    <w:rsid w:val="00353694"/>
    <w:rsid w:val="00362CC4"/>
    <w:rsid w:val="0036497B"/>
    <w:rsid w:val="00370DD0"/>
    <w:rsid w:val="00371527"/>
    <w:rsid w:val="00376C2F"/>
    <w:rsid w:val="00383D90"/>
    <w:rsid w:val="00387ACB"/>
    <w:rsid w:val="003A4145"/>
    <w:rsid w:val="003A52D1"/>
    <w:rsid w:val="003B71EF"/>
    <w:rsid w:val="003C6305"/>
    <w:rsid w:val="003D33FF"/>
    <w:rsid w:val="003E2638"/>
    <w:rsid w:val="003E5FC1"/>
    <w:rsid w:val="003E6885"/>
    <w:rsid w:val="00411906"/>
    <w:rsid w:val="0041534C"/>
    <w:rsid w:val="00422001"/>
    <w:rsid w:val="00422876"/>
    <w:rsid w:val="004554D4"/>
    <w:rsid w:val="00464035"/>
    <w:rsid w:val="00471549"/>
    <w:rsid w:val="00475BB4"/>
    <w:rsid w:val="00484E16"/>
    <w:rsid w:val="004A17C2"/>
    <w:rsid w:val="004B7020"/>
    <w:rsid w:val="004B733E"/>
    <w:rsid w:val="004D1BD2"/>
    <w:rsid w:val="004E1507"/>
    <w:rsid w:val="004F4FD7"/>
    <w:rsid w:val="005377F0"/>
    <w:rsid w:val="00537F0E"/>
    <w:rsid w:val="005522CB"/>
    <w:rsid w:val="00553947"/>
    <w:rsid w:val="00556805"/>
    <w:rsid w:val="0056090A"/>
    <w:rsid w:val="005619C2"/>
    <w:rsid w:val="00563C03"/>
    <w:rsid w:val="0057238F"/>
    <w:rsid w:val="005968AF"/>
    <w:rsid w:val="005B34E9"/>
    <w:rsid w:val="005C3027"/>
    <w:rsid w:val="005C30CB"/>
    <w:rsid w:val="005D49F1"/>
    <w:rsid w:val="005D7DF5"/>
    <w:rsid w:val="005E75F3"/>
    <w:rsid w:val="005F20E5"/>
    <w:rsid w:val="005F4E8F"/>
    <w:rsid w:val="00604538"/>
    <w:rsid w:val="0060662D"/>
    <w:rsid w:val="00624BE3"/>
    <w:rsid w:val="00631361"/>
    <w:rsid w:val="0063506C"/>
    <w:rsid w:val="00642531"/>
    <w:rsid w:val="00644C0A"/>
    <w:rsid w:val="00646957"/>
    <w:rsid w:val="00655E44"/>
    <w:rsid w:val="00674F18"/>
    <w:rsid w:val="006C137F"/>
    <w:rsid w:val="006C1B86"/>
    <w:rsid w:val="006F386E"/>
    <w:rsid w:val="006F712B"/>
    <w:rsid w:val="00724086"/>
    <w:rsid w:val="00780A5F"/>
    <w:rsid w:val="007955CB"/>
    <w:rsid w:val="007966B0"/>
    <w:rsid w:val="007B1BB0"/>
    <w:rsid w:val="007B7F8A"/>
    <w:rsid w:val="007C16D7"/>
    <w:rsid w:val="007E3C35"/>
    <w:rsid w:val="007F23E3"/>
    <w:rsid w:val="008007A4"/>
    <w:rsid w:val="00801C22"/>
    <w:rsid w:val="00805CE3"/>
    <w:rsid w:val="00806234"/>
    <w:rsid w:val="00813A54"/>
    <w:rsid w:val="00834041"/>
    <w:rsid w:val="00843F84"/>
    <w:rsid w:val="0084520B"/>
    <w:rsid w:val="00846D93"/>
    <w:rsid w:val="008606A5"/>
    <w:rsid w:val="008738C0"/>
    <w:rsid w:val="0089576A"/>
    <w:rsid w:val="00896667"/>
    <w:rsid w:val="008A04C0"/>
    <w:rsid w:val="008C7D93"/>
    <w:rsid w:val="008F346C"/>
    <w:rsid w:val="008F396E"/>
    <w:rsid w:val="009000D1"/>
    <w:rsid w:val="00916692"/>
    <w:rsid w:val="009168C7"/>
    <w:rsid w:val="009228FA"/>
    <w:rsid w:val="00927E3F"/>
    <w:rsid w:val="009414BE"/>
    <w:rsid w:val="0097645F"/>
    <w:rsid w:val="00982FD9"/>
    <w:rsid w:val="009F0229"/>
    <w:rsid w:val="009F33E0"/>
    <w:rsid w:val="00A14258"/>
    <w:rsid w:val="00A14DD0"/>
    <w:rsid w:val="00A17A72"/>
    <w:rsid w:val="00A25DC0"/>
    <w:rsid w:val="00A3463F"/>
    <w:rsid w:val="00A42545"/>
    <w:rsid w:val="00A432F3"/>
    <w:rsid w:val="00A841FE"/>
    <w:rsid w:val="00AA339B"/>
    <w:rsid w:val="00AA5371"/>
    <w:rsid w:val="00AA6A78"/>
    <w:rsid w:val="00AB2764"/>
    <w:rsid w:val="00AB3E00"/>
    <w:rsid w:val="00AB4109"/>
    <w:rsid w:val="00AD6F29"/>
    <w:rsid w:val="00B0172B"/>
    <w:rsid w:val="00B16B47"/>
    <w:rsid w:val="00B2241D"/>
    <w:rsid w:val="00B24DB6"/>
    <w:rsid w:val="00B258EE"/>
    <w:rsid w:val="00B3127C"/>
    <w:rsid w:val="00B337EC"/>
    <w:rsid w:val="00B43D20"/>
    <w:rsid w:val="00B53F4F"/>
    <w:rsid w:val="00BA238B"/>
    <w:rsid w:val="00BA7C5B"/>
    <w:rsid w:val="00BB0974"/>
    <w:rsid w:val="00BD1E23"/>
    <w:rsid w:val="00C01342"/>
    <w:rsid w:val="00C10616"/>
    <w:rsid w:val="00C159A7"/>
    <w:rsid w:val="00C21DC0"/>
    <w:rsid w:val="00C52401"/>
    <w:rsid w:val="00C70CBD"/>
    <w:rsid w:val="00C76815"/>
    <w:rsid w:val="00C7703D"/>
    <w:rsid w:val="00CC3158"/>
    <w:rsid w:val="00CE6D26"/>
    <w:rsid w:val="00CF1D69"/>
    <w:rsid w:val="00CF211D"/>
    <w:rsid w:val="00D00FA8"/>
    <w:rsid w:val="00D228E2"/>
    <w:rsid w:val="00D43D9B"/>
    <w:rsid w:val="00D611C1"/>
    <w:rsid w:val="00D61D23"/>
    <w:rsid w:val="00D74BAA"/>
    <w:rsid w:val="00D76A32"/>
    <w:rsid w:val="00D809F0"/>
    <w:rsid w:val="00D845E1"/>
    <w:rsid w:val="00D862A1"/>
    <w:rsid w:val="00D86672"/>
    <w:rsid w:val="00DA0CF0"/>
    <w:rsid w:val="00DB3C0B"/>
    <w:rsid w:val="00DC24B9"/>
    <w:rsid w:val="00DD010D"/>
    <w:rsid w:val="00DE4F13"/>
    <w:rsid w:val="00DF2E2D"/>
    <w:rsid w:val="00E40DAC"/>
    <w:rsid w:val="00E57FE1"/>
    <w:rsid w:val="00E6015E"/>
    <w:rsid w:val="00E70E4C"/>
    <w:rsid w:val="00EB5F11"/>
    <w:rsid w:val="00EC3249"/>
    <w:rsid w:val="00EC7857"/>
    <w:rsid w:val="00ED7D3A"/>
    <w:rsid w:val="00F11168"/>
    <w:rsid w:val="00F13213"/>
    <w:rsid w:val="00F22CA2"/>
    <w:rsid w:val="00F33513"/>
    <w:rsid w:val="00F400ED"/>
    <w:rsid w:val="00F437E6"/>
    <w:rsid w:val="00F45832"/>
    <w:rsid w:val="00F57D2F"/>
    <w:rsid w:val="00F811DA"/>
    <w:rsid w:val="00F95A11"/>
    <w:rsid w:val="00FA3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0D6D"/>
  <w15:docId w15:val="{E8F372F8-AC7F-4DEA-A2F5-805183E9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35DB7"/>
    <w:pPr>
      <w:ind w:left="720"/>
      <w:contextualSpacing/>
    </w:pPr>
  </w:style>
  <w:style w:type="paragraph" w:customStyle="1" w:styleId="Normal1">
    <w:name w:val="Normal1"/>
    <w:basedOn w:val="Normal"/>
    <w:rsid w:val="00496707"/>
    <w:pPr>
      <w:spacing w:after="0" w:line="240" w:lineRule="auto"/>
    </w:pPr>
    <w:rPr>
      <w:rFonts w:ascii="Arial" w:eastAsia="Times New Roman" w:hAnsi="Arial" w:cs="Times New Roman"/>
      <w:sz w:val="24"/>
      <w:szCs w:val="20"/>
      <w:lang w:val="en-US"/>
    </w:rPr>
  </w:style>
  <w:style w:type="paragraph" w:customStyle="1" w:styleId="Default">
    <w:name w:val="Default"/>
    <w:rsid w:val="00121E1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D3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DCF"/>
  </w:style>
  <w:style w:type="paragraph" w:styleId="Footer">
    <w:name w:val="footer"/>
    <w:basedOn w:val="Normal"/>
    <w:link w:val="FooterChar"/>
    <w:uiPriority w:val="99"/>
    <w:unhideWhenUsed/>
    <w:rsid w:val="005D3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DCF"/>
  </w:style>
  <w:style w:type="table" w:styleId="TableGrid">
    <w:name w:val="Table Grid"/>
    <w:basedOn w:val="TableNormal"/>
    <w:uiPriority w:val="39"/>
    <w:rsid w:val="00FA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758C"/>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0A41D4"/>
    <w:rPr>
      <w:sz w:val="16"/>
      <w:szCs w:val="16"/>
    </w:rPr>
  </w:style>
  <w:style w:type="paragraph" w:styleId="CommentText">
    <w:name w:val="annotation text"/>
    <w:basedOn w:val="Normal"/>
    <w:link w:val="CommentTextChar"/>
    <w:uiPriority w:val="99"/>
    <w:semiHidden/>
    <w:unhideWhenUsed/>
    <w:rsid w:val="000A41D4"/>
    <w:pPr>
      <w:spacing w:line="240" w:lineRule="auto"/>
    </w:pPr>
    <w:rPr>
      <w:sz w:val="20"/>
      <w:szCs w:val="20"/>
    </w:rPr>
  </w:style>
  <w:style w:type="character" w:customStyle="1" w:styleId="CommentTextChar">
    <w:name w:val="Comment Text Char"/>
    <w:basedOn w:val="DefaultParagraphFont"/>
    <w:link w:val="CommentText"/>
    <w:uiPriority w:val="99"/>
    <w:semiHidden/>
    <w:rsid w:val="000A41D4"/>
    <w:rPr>
      <w:sz w:val="20"/>
      <w:szCs w:val="20"/>
    </w:rPr>
  </w:style>
  <w:style w:type="paragraph" w:styleId="CommentSubject">
    <w:name w:val="annotation subject"/>
    <w:basedOn w:val="CommentText"/>
    <w:next w:val="CommentText"/>
    <w:link w:val="CommentSubjectChar"/>
    <w:uiPriority w:val="99"/>
    <w:semiHidden/>
    <w:unhideWhenUsed/>
    <w:rsid w:val="000A41D4"/>
    <w:rPr>
      <w:b/>
      <w:bCs/>
    </w:rPr>
  </w:style>
  <w:style w:type="character" w:customStyle="1" w:styleId="CommentSubjectChar">
    <w:name w:val="Comment Subject Char"/>
    <w:basedOn w:val="CommentTextChar"/>
    <w:link w:val="CommentSubject"/>
    <w:uiPriority w:val="99"/>
    <w:semiHidden/>
    <w:rsid w:val="000A41D4"/>
    <w:rPr>
      <w:b/>
      <w:bCs/>
      <w:sz w:val="20"/>
      <w:szCs w:val="20"/>
    </w:rPr>
  </w:style>
  <w:style w:type="paragraph" w:styleId="BalloonText">
    <w:name w:val="Balloon Text"/>
    <w:basedOn w:val="Normal"/>
    <w:link w:val="BalloonTextChar"/>
    <w:uiPriority w:val="99"/>
    <w:semiHidden/>
    <w:unhideWhenUsed/>
    <w:rsid w:val="000A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1D4"/>
    <w:rPr>
      <w:rFonts w:ascii="Tahoma" w:hAnsi="Tahoma" w:cs="Tahoma"/>
      <w:sz w:val="16"/>
      <w:szCs w:val="16"/>
    </w:rPr>
  </w:style>
  <w:style w:type="paragraph" w:customStyle="1" w:styleId="Normal0">
    <w:name w:val="[Normal]"/>
    <w:qFormat/>
    <w:rsid w:val="0080565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7238F"/>
    <w:rPr>
      <w:color w:val="0000FF" w:themeColor="hyperlink"/>
      <w:u w:val="single"/>
    </w:rPr>
  </w:style>
  <w:style w:type="character" w:styleId="UnresolvedMention">
    <w:name w:val="Unresolved Mention"/>
    <w:basedOn w:val="DefaultParagraphFont"/>
    <w:uiPriority w:val="99"/>
    <w:semiHidden/>
    <w:unhideWhenUsed/>
    <w:rsid w:val="0057238F"/>
    <w:rPr>
      <w:color w:val="605E5C"/>
      <w:shd w:val="clear" w:color="auto" w:fill="E1DFDD"/>
    </w:rPr>
  </w:style>
  <w:style w:type="paragraph" w:styleId="FootnoteText">
    <w:name w:val="footnote text"/>
    <w:basedOn w:val="Normal"/>
    <w:link w:val="FootnoteTextChar"/>
    <w:uiPriority w:val="99"/>
    <w:semiHidden/>
    <w:unhideWhenUsed/>
    <w:rsid w:val="00117A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A6C"/>
    <w:rPr>
      <w:sz w:val="20"/>
      <w:szCs w:val="20"/>
    </w:rPr>
  </w:style>
  <w:style w:type="character" w:styleId="FootnoteReference">
    <w:name w:val="footnote reference"/>
    <w:basedOn w:val="DefaultParagraphFont"/>
    <w:uiPriority w:val="99"/>
    <w:semiHidden/>
    <w:unhideWhenUsed/>
    <w:rsid w:val="00117A6C"/>
    <w:rPr>
      <w:vertAlign w:val="superscript"/>
    </w:rPr>
  </w:style>
  <w:style w:type="character" w:styleId="FollowedHyperlink">
    <w:name w:val="FollowedHyperlink"/>
    <w:basedOn w:val="DefaultParagraphFont"/>
    <w:uiPriority w:val="99"/>
    <w:semiHidden/>
    <w:unhideWhenUsed/>
    <w:rsid w:val="0002205E"/>
    <w:rPr>
      <w:color w:val="800080" w:themeColor="followedHyperlink"/>
      <w:u w:val="single"/>
    </w:rPr>
  </w:style>
  <w:style w:type="paragraph" w:styleId="Revision">
    <w:name w:val="Revision"/>
    <w:hidden/>
    <w:uiPriority w:val="99"/>
    <w:semiHidden/>
    <w:rsid w:val="00655E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701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onlinelibrary.wiley.com/doi/full/10.1111/jonm.13353" TargetMode="External"/><Relationship Id="rId3" Type="http://schemas.openxmlformats.org/officeDocument/2006/relationships/hyperlink" Target="https://www.sciencedirect.com/science/article/pii/S2214109X20302047" TargetMode="External"/><Relationship Id="rId7" Type="http://schemas.openxmlformats.org/officeDocument/2006/relationships/hyperlink" Target="https://aacnjournals.org/aacnacconline/article/32/1/14/31267/Experiences-of-Nurses-During-the-COVID-19-Pandemic" TargetMode="External"/><Relationship Id="rId2" Type="http://schemas.openxmlformats.org/officeDocument/2006/relationships/hyperlink" Target="https://jamanetwork.com/journals/jama/fullarticle/2769290" TargetMode="External"/><Relationship Id="rId1" Type="http://schemas.openxmlformats.org/officeDocument/2006/relationships/hyperlink" Target="https://www.nature.com/articles/s41572-020-0201-1" TargetMode="External"/><Relationship Id="rId6" Type="http://schemas.openxmlformats.org/officeDocument/2006/relationships/hyperlink" Target="https://www.sciencedirect.com/science/article/abs/pii/S0196655320308968" TargetMode="External"/><Relationship Id="rId5" Type="http://schemas.openxmlformats.org/officeDocument/2006/relationships/hyperlink" Target="https://academic.oup.com/ptj/article/101/4/pzab025/6124776?login=true" TargetMode="External"/><Relationship Id="rId4" Type="http://schemas.openxmlformats.org/officeDocument/2006/relationships/hyperlink" Target="https://www.sciencedirect.com/science/article/abs/pii/S0165032720326458" TargetMode="External"/><Relationship Id="rId9" Type="http://schemas.openxmlformats.org/officeDocument/2006/relationships/hyperlink" Target="https://journals.lww.com/ccmjournal/Fulltext/2021/06000/The_Lived_Experience_of_ICU_Clinicians_During_the.18.aspx"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hC175Ve1sow5+NQHMcE7ccNQ==">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F95A75-7550-4851-93A6-5799F2B1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KoulougliotiC</dc:creator>
  <cp:lastModifiedBy>benjamin hardy</cp:lastModifiedBy>
  <cp:revision>2</cp:revision>
  <dcterms:created xsi:type="dcterms:W3CDTF">2021-05-23T19:20:00Z</dcterms:created>
  <dcterms:modified xsi:type="dcterms:W3CDTF">2021-05-23T19:20:00Z</dcterms:modified>
</cp:coreProperties>
</file>